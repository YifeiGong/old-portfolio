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8F223" w14:textId="77777777" w:rsidR="00A03682" w:rsidRDefault="00A03682" w:rsidP="00A03682"/>
    <w:p w14:paraId="01BE0614" w14:textId="77777777" w:rsidR="00A03682" w:rsidRPr="00B44EA2" w:rsidRDefault="00A03682" w:rsidP="00A03682">
      <w:pPr>
        <w:jc w:val="center"/>
        <w:rPr>
          <w:rFonts w:ascii="Arial" w:hAnsi="Arial"/>
          <w:b/>
          <w:sz w:val="24"/>
          <w:szCs w:val="24"/>
        </w:rPr>
      </w:pPr>
      <w:r w:rsidRPr="00B44EA2">
        <w:rPr>
          <w:rFonts w:ascii="Arial" w:hAnsi="Arial"/>
          <w:b/>
          <w:sz w:val="24"/>
          <w:szCs w:val="24"/>
        </w:rPr>
        <w:t>Microsoft Intern</w:t>
      </w:r>
    </w:p>
    <w:p w14:paraId="71FBED2D" w14:textId="77777777" w:rsidR="00A03682" w:rsidRDefault="00A03682" w:rsidP="00A03682">
      <w:pPr>
        <w:jc w:val="center"/>
        <w:rPr>
          <w:rFonts w:ascii="Arial" w:hAnsi="Arial"/>
          <w:b/>
          <w:sz w:val="24"/>
          <w:szCs w:val="24"/>
        </w:rPr>
      </w:pPr>
      <w:r w:rsidRPr="00B44EA2">
        <w:rPr>
          <w:rFonts w:ascii="Arial" w:hAnsi="Arial"/>
          <w:b/>
          <w:sz w:val="24"/>
          <w:szCs w:val="24"/>
        </w:rPr>
        <w:t xml:space="preserve">Personal Information </w:t>
      </w:r>
      <w:r>
        <w:rPr>
          <w:rFonts w:ascii="Arial" w:hAnsi="Arial"/>
          <w:b/>
          <w:sz w:val="24"/>
          <w:szCs w:val="24"/>
        </w:rPr>
        <w:t xml:space="preserve">Document </w:t>
      </w:r>
      <w:r w:rsidRPr="00E411CE">
        <w:rPr>
          <w:rFonts w:ascii="Arial" w:hAnsi="Arial" w:hint="eastAsia"/>
          <w:b/>
          <w:sz w:val="22"/>
          <w:szCs w:val="22"/>
        </w:rPr>
        <w:t>（</w:t>
      </w:r>
      <w:r w:rsidRPr="00E411CE">
        <w:rPr>
          <w:rFonts w:ascii="Arial" w:hAnsi="Arial" w:hint="eastAsia"/>
          <w:b/>
          <w:sz w:val="22"/>
          <w:szCs w:val="22"/>
        </w:rPr>
        <w:t>For future contact</w:t>
      </w:r>
      <w:r w:rsidRPr="00E411CE">
        <w:rPr>
          <w:rFonts w:ascii="Arial" w:hAnsi="Arial" w:hint="eastAsia"/>
          <w:b/>
          <w:sz w:val="22"/>
          <w:szCs w:val="22"/>
        </w:rPr>
        <w:t>）</w:t>
      </w:r>
    </w:p>
    <w:p w14:paraId="68C6D53A" w14:textId="77777777" w:rsidR="00A03682" w:rsidRPr="00E411CE" w:rsidRDefault="00A03682" w:rsidP="00A03682">
      <w:pPr>
        <w:jc w:val="center"/>
        <w:rPr>
          <w:rFonts w:ascii="Arial" w:hAnsi="Arial"/>
          <w:b/>
          <w:sz w:val="22"/>
          <w:szCs w:val="22"/>
        </w:rPr>
      </w:pPr>
      <w:r>
        <w:rPr>
          <w:rFonts w:ascii="Arial" w:hAnsi="Arial" w:hint="eastAsia"/>
          <w:b/>
          <w:sz w:val="30"/>
          <w:szCs w:val="30"/>
        </w:rPr>
        <w:t>微软实习</w:t>
      </w:r>
      <w:r w:rsidRPr="00F220D2">
        <w:rPr>
          <w:rFonts w:ascii="Arial" w:hAnsi="Arial" w:hint="eastAsia"/>
          <w:b/>
          <w:sz w:val="30"/>
          <w:szCs w:val="30"/>
        </w:rPr>
        <w:t>生联络方式一览表</w:t>
      </w:r>
    </w:p>
    <w:p w14:paraId="2EEF08FC" w14:textId="77777777" w:rsidR="00A03682" w:rsidRPr="00E411CE" w:rsidRDefault="00A03682" w:rsidP="00A03682">
      <w:pPr>
        <w:jc w:val="center"/>
        <w:rPr>
          <w:rFonts w:ascii="Arial" w:hAnsi="Arial"/>
          <w:b/>
          <w:sz w:val="22"/>
          <w:szCs w:val="22"/>
        </w:rPr>
      </w:pPr>
    </w:p>
    <w:p w14:paraId="23386924" w14:textId="77777777" w:rsidR="00A03682" w:rsidRPr="00044161" w:rsidRDefault="00A03682" w:rsidP="00A03682">
      <w:pPr>
        <w:rPr>
          <w:rFonts w:ascii="SimSun" w:hAnsi="SimSun"/>
          <w:sz w:val="18"/>
          <w:szCs w:val="18"/>
        </w:rPr>
      </w:pPr>
      <w:r w:rsidRPr="00044161">
        <w:rPr>
          <w:rFonts w:ascii="SimSun" w:hAnsi="SimSun" w:hint="eastAsia"/>
          <w:sz w:val="18"/>
          <w:szCs w:val="18"/>
        </w:rPr>
        <w:t>为了在特殊情况下能够迅速联系到您，请给我们留下您最常用的联系方式以及联系地址。</w:t>
      </w:r>
    </w:p>
    <w:p w14:paraId="46264964" w14:textId="77777777" w:rsidR="00A03682" w:rsidRPr="00044161" w:rsidRDefault="00A03682" w:rsidP="00A03682">
      <w:pPr>
        <w:rPr>
          <w:rFonts w:ascii="Arial" w:hAnsi="Arial"/>
          <w:sz w:val="18"/>
          <w:szCs w:val="18"/>
        </w:rPr>
      </w:pPr>
      <w:r w:rsidRPr="00044161">
        <w:rPr>
          <w:rFonts w:ascii="Arial" w:hAnsi="Arial" w:hint="eastAsia"/>
          <w:sz w:val="18"/>
          <w:szCs w:val="18"/>
        </w:rPr>
        <w:t xml:space="preserve">We </w:t>
      </w:r>
      <w:r>
        <w:rPr>
          <w:rFonts w:ascii="Arial" w:hAnsi="Arial"/>
          <w:sz w:val="18"/>
          <w:szCs w:val="18"/>
        </w:rPr>
        <w:t xml:space="preserve">will </w:t>
      </w:r>
      <w:r w:rsidRPr="00044161">
        <w:rPr>
          <w:rFonts w:ascii="Arial" w:hAnsi="Arial"/>
          <w:sz w:val="18"/>
          <w:szCs w:val="18"/>
        </w:rPr>
        <w:t>appreciate</w:t>
      </w:r>
      <w:r w:rsidRPr="00044161">
        <w:rPr>
          <w:rFonts w:ascii="Arial" w:hAnsi="Arial" w:hint="eastAsia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</w:rPr>
        <w:t xml:space="preserve">it </w:t>
      </w:r>
      <w:r w:rsidRPr="00044161">
        <w:rPr>
          <w:rFonts w:ascii="Arial" w:hAnsi="Arial" w:hint="eastAsia"/>
          <w:sz w:val="18"/>
          <w:szCs w:val="18"/>
        </w:rPr>
        <w:t xml:space="preserve">if you </w:t>
      </w:r>
      <w:r>
        <w:rPr>
          <w:rFonts w:ascii="Arial" w:hAnsi="Arial"/>
          <w:sz w:val="18"/>
          <w:szCs w:val="18"/>
        </w:rPr>
        <w:t>would</w:t>
      </w:r>
      <w:r>
        <w:rPr>
          <w:rFonts w:ascii="Arial" w:hAnsi="Arial" w:hint="eastAsia"/>
          <w:sz w:val="18"/>
          <w:szCs w:val="18"/>
        </w:rPr>
        <w:t xml:space="preserve"> </w:t>
      </w:r>
      <w:r w:rsidRPr="00044161">
        <w:rPr>
          <w:rFonts w:ascii="Arial" w:hAnsi="Arial" w:hint="eastAsia"/>
          <w:sz w:val="18"/>
          <w:szCs w:val="18"/>
        </w:rPr>
        <w:t>provide us with your personal</w:t>
      </w:r>
      <w:r>
        <w:rPr>
          <w:rFonts w:ascii="Arial" w:hAnsi="Arial" w:hint="eastAsia"/>
          <w:sz w:val="18"/>
          <w:szCs w:val="18"/>
        </w:rPr>
        <w:t xml:space="preserve"> information for future contact</w:t>
      </w:r>
      <w:r>
        <w:rPr>
          <w:rFonts w:ascii="Arial" w:hAnsi="Arial"/>
          <w:sz w:val="18"/>
          <w:szCs w:val="18"/>
        </w:rPr>
        <w:t>.</w:t>
      </w:r>
      <w:r w:rsidRPr="00044161">
        <w:rPr>
          <w:rFonts w:ascii="Arial" w:hAnsi="Arial" w:hint="eastAsia"/>
          <w:sz w:val="18"/>
          <w:szCs w:val="18"/>
        </w:rPr>
        <w:t xml:space="preserve"> </w:t>
      </w:r>
    </w:p>
    <w:tbl>
      <w:tblPr>
        <w:tblW w:w="10916" w:type="dxa"/>
        <w:tblInd w:w="392" w:type="dxa"/>
        <w:tblLayout w:type="fixed"/>
        <w:tblLook w:val="0000" w:firstRow="0" w:lastRow="0" w:firstColumn="0" w:lastColumn="0" w:noHBand="0" w:noVBand="0"/>
      </w:tblPr>
      <w:tblGrid>
        <w:gridCol w:w="2160"/>
        <w:gridCol w:w="2430"/>
        <w:gridCol w:w="1613"/>
        <w:gridCol w:w="713"/>
        <w:gridCol w:w="990"/>
        <w:gridCol w:w="910"/>
        <w:gridCol w:w="400"/>
        <w:gridCol w:w="300"/>
        <w:gridCol w:w="1400"/>
      </w:tblGrid>
      <w:tr w:rsidR="00A03682" w:rsidRPr="009A7567" w14:paraId="44313E5A" w14:textId="77777777" w:rsidTr="00B51660">
        <w:trPr>
          <w:cantSplit/>
          <w:trHeight w:val="414"/>
        </w:trPr>
        <w:tc>
          <w:tcPr>
            <w:tcW w:w="7906" w:type="dxa"/>
            <w:gridSpan w:val="5"/>
            <w:vMerge w:val="restart"/>
            <w:tcBorders>
              <w:top w:val="single" w:sz="6" w:space="0" w:color="auto"/>
              <w:left w:val="single" w:sz="6" w:space="0" w:color="auto"/>
            </w:tcBorders>
          </w:tcPr>
          <w:p w14:paraId="45DA6DD3" w14:textId="07594743" w:rsidR="00A03682" w:rsidRPr="006E374A" w:rsidRDefault="00A03682" w:rsidP="00B51660">
            <w:pPr>
              <w:rPr>
                <w:rFonts w:ascii="Arial" w:eastAsia="SimHei" w:hAnsi="Arial"/>
                <w:b/>
                <w:color w:val="FF0000"/>
              </w:rPr>
            </w:pPr>
            <w:r w:rsidRPr="006E374A">
              <w:rPr>
                <w:rFonts w:ascii="SimSun" w:hAnsi="SimSun" w:hint="eastAsia"/>
                <w:color w:val="FF0000"/>
                <w:sz w:val="18"/>
                <w:szCs w:val="18"/>
              </w:rPr>
              <w:t>如果您同意微软实习生项目小组通过个人信息，和您日后取得联系，请在同意中[ ]打‘X’。</w:t>
            </w:r>
            <w:r w:rsidRPr="00CA1E45">
              <w:rPr>
                <w:rFonts w:ascii="Arial" w:eastAsia="SimHei" w:hAnsi="Arial" w:hint="eastAsia"/>
                <w:b/>
                <w:color w:val="FF0000"/>
                <w:highlight w:val="yellow"/>
              </w:rPr>
              <w:t>[</w:t>
            </w:r>
            <w:r>
              <w:rPr>
                <w:rFonts w:ascii="Arial" w:eastAsia="SimHei" w:hAnsi="Arial"/>
                <w:b/>
                <w:color w:val="FF0000"/>
                <w:highlight w:val="yellow"/>
              </w:rPr>
              <w:t>x</w:t>
            </w:r>
            <w:r w:rsidRPr="00CA1E45">
              <w:rPr>
                <w:rFonts w:ascii="Arial" w:eastAsia="SimHei" w:hAnsi="Arial" w:hint="eastAsia"/>
                <w:b/>
                <w:color w:val="FF0000"/>
                <w:highlight w:val="yellow"/>
              </w:rPr>
              <w:t xml:space="preserve"> ] </w:t>
            </w:r>
            <w:r w:rsidRPr="00CA1E45">
              <w:rPr>
                <w:rFonts w:ascii="Arial" w:eastAsia="SimHei" w:hAnsi="Arial" w:hint="eastAsia"/>
                <w:b/>
                <w:color w:val="FF0000"/>
                <w:highlight w:val="yellow"/>
              </w:rPr>
              <w:t>同意</w:t>
            </w:r>
            <w:r w:rsidRPr="00CA1E45">
              <w:rPr>
                <w:rFonts w:ascii="Arial" w:eastAsia="SimHei" w:hAnsi="Arial" w:hint="eastAsia"/>
                <w:b/>
                <w:color w:val="FF0000"/>
                <w:highlight w:val="yellow"/>
              </w:rPr>
              <w:t xml:space="preserve">[ ] </w:t>
            </w:r>
            <w:r w:rsidRPr="00CA1E45">
              <w:rPr>
                <w:rFonts w:ascii="Arial" w:eastAsia="SimHei" w:hAnsi="Arial" w:hint="eastAsia"/>
                <w:b/>
                <w:color w:val="FF0000"/>
                <w:highlight w:val="yellow"/>
              </w:rPr>
              <w:t>不同意</w:t>
            </w:r>
          </w:p>
          <w:p w14:paraId="67B41217" w14:textId="070F7DBB" w:rsidR="00A03682" w:rsidRPr="002E610D" w:rsidRDefault="00A03682" w:rsidP="00B51660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2E610D">
              <w:rPr>
                <w:rFonts w:ascii="Arial" w:hAnsi="Arial" w:cs="Arial"/>
                <w:color w:val="FF0000"/>
                <w:sz w:val="22"/>
                <w:szCs w:val="22"/>
              </w:rPr>
              <w:t>If you would like to receive information from "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Microsoft</w:t>
            </w:r>
            <w:r w:rsidRPr="002E610D">
              <w:rPr>
                <w:rFonts w:ascii="Arial" w:hAnsi="Arial" w:cs="Arial"/>
                <w:color w:val="FF0000"/>
                <w:sz w:val="22"/>
                <w:szCs w:val="22"/>
              </w:rPr>
              <w:t>” in the future, please check the box [].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Pr="00CA1E45">
              <w:rPr>
                <w:rFonts w:ascii="Arial" w:eastAsia="SimHei" w:hAnsi="Arial" w:hint="eastAsia"/>
                <w:b/>
                <w:color w:val="FF0000"/>
                <w:highlight w:val="yellow"/>
              </w:rPr>
              <w:t>[</w:t>
            </w:r>
            <w:proofErr w:type="gramStart"/>
            <w:r>
              <w:rPr>
                <w:rFonts w:ascii="Arial" w:eastAsia="SimHei" w:hAnsi="Arial"/>
                <w:b/>
                <w:color w:val="FF0000"/>
                <w:highlight w:val="yellow"/>
              </w:rPr>
              <w:t>x</w:t>
            </w:r>
            <w:r w:rsidRPr="00CA1E45">
              <w:rPr>
                <w:rFonts w:ascii="Arial" w:eastAsia="SimHei" w:hAnsi="Arial" w:hint="eastAsia"/>
                <w:b/>
                <w:color w:val="FF0000"/>
                <w:highlight w:val="yellow"/>
              </w:rPr>
              <w:t xml:space="preserve"> ]</w:t>
            </w:r>
            <w:proofErr w:type="gramEnd"/>
            <w:r w:rsidRPr="00CA1E45">
              <w:rPr>
                <w:rFonts w:ascii="Arial" w:eastAsia="SimHei" w:hAnsi="Arial" w:hint="eastAsia"/>
                <w:b/>
                <w:color w:val="FF0000"/>
                <w:highlight w:val="yellow"/>
              </w:rPr>
              <w:t xml:space="preserve"> </w:t>
            </w:r>
            <w:r w:rsidRPr="00CA1E45">
              <w:rPr>
                <w:rFonts w:ascii="Arial" w:eastAsia="SimHei" w:hAnsi="Arial"/>
                <w:b/>
                <w:color w:val="FF0000"/>
                <w:highlight w:val="yellow"/>
              </w:rPr>
              <w:t>Agree</w:t>
            </w:r>
            <w:r w:rsidRPr="00CA1E45">
              <w:rPr>
                <w:rFonts w:ascii="Arial" w:eastAsia="SimHei" w:hAnsi="Arial" w:hint="eastAsia"/>
                <w:b/>
                <w:color w:val="FF0000"/>
                <w:highlight w:val="yellow"/>
              </w:rPr>
              <w:t>[ ]</w:t>
            </w:r>
            <w:r w:rsidRPr="00CA1E45">
              <w:rPr>
                <w:rFonts w:ascii="Arial" w:eastAsia="SimHei" w:hAnsi="Arial"/>
                <w:b/>
                <w:color w:val="FF0000"/>
                <w:highlight w:val="yellow"/>
              </w:rPr>
              <w:t xml:space="preserve"> Disagree</w:t>
            </w:r>
          </w:p>
          <w:p w14:paraId="0226DF6A" w14:textId="77777777" w:rsidR="00A03682" w:rsidRPr="002E610D" w:rsidRDefault="00A03682" w:rsidP="00B51660">
            <w:pPr>
              <w:rPr>
                <w:rFonts w:ascii="SimSun" w:hAnsi="SimSun"/>
                <w:sz w:val="18"/>
                <w:szCs w:val="18"/>
              </w:rPr>
            </w:pPr>
            <w:r w:rsidRPr="002E610D">
              <w:rPr>
                <w:rFonts w:ascii="Arial" w:hAnsi="Arial" w:cs="Arial" w:hint="eastAsia"/>
                <w:color w:val="FF0000"/>
                <w:sz w:val="18"/>
                <w:szCs w:val="18"/>
              </w:rPr>
              <w:t>我们承诺不会将您的信息用于任何商业目。</w:t>
            </w:r>
            <w:r w:rsidRPr="002E610D">
              <w:rPr>
                <w:rFonts w:ascii="Arial" w:hAnsi="Arial" w:cs="Arial"/>
                <w:color w:val="FF0000"/>
                <w:sz w:val="18"/>
                <w:szCs w:val="18"/>
              </w:rPr>
              <w:t>(Your information will be not used for any commercial purpose)</w:t>
            </w:r>
          </w:p>
        </w:tc>
        <w:tc>
          <w:tcPr>
            <w:tcW w:w="3010" w:type="dxa"/>
            <w:gridSpan w:val="4"/>
            <w:vMerge w:val="restart"/>
            <w:tcBorders>
              <w:top w:val="single" w:sz="6" w:space="0" w:color="auto"/>
              <w:right w:val="single" w:sz="6" w:space="0" w:color="auto"/>
            </w:tcBorders>
            <w:shd w:val="pct25" w:color="auto" w:fill="auto"/>
          </w:tcPr>
          <w:p w14:paraId="28559DEE" w14:textId="77777777" w:rsidR="00A03682" w:rsidRPr="008362AE" w:rsidRDefault="00A03682" w:rsidP="00B51660">
            <w:pPr>
              <w:rPr>
                <w:rFonts w:eastAsia="SimHei"/>
                <w:i/>
                <w:sz w:val="16"/>
              </w:rPr>
            </w:pPr>
          </w:p>
          <w:p w14:paraId="779884AF" w14:textId="77777777" w:rsidR="00A03682" w:rsidRDefault="00A03682" w:rsidP="00B51660">
            <w:pPr>
              <w:jc w:val="center"/>
              <w:rPr>
                <w:rFonts w:eastAsia="SimHei"/>
                <w:b/>
                <w:sz w:val="16"/>
              </w:rPr>
            </w:pPr>
            <w:r w:rsidRPr="009A7567">
              <w:rPr>
                <w:rFonts w:eastAsia="SimHei" w:hint="eastAsia"/>
                <w:b/>
                <w:sz w:val="16"/>
              </w:rPr>
              <w:t>贴照片处</w:t>
            </w:r>
          </w:p>
          <w:p w14:paraId="31271A85" w14:textId="77777777" w:rsidR="00A03682" w:rsidRPr="00EA5E7E" w:rsidRDefault="00A03682" w:rsidP="00B51660">
            <w:pPr>
              <w:rPr>
                <w:rFonts w:eastAsia="SimHei"/>
                <w:b/>
                <w:sz w:val="16"/>
              </w:rPr>
            </w:pPr>
          </w:p>
        </w:tc>
      </w:tr>
      <w:tr w:rsidR="00A03682" w14:paraId="283C29BD" w14:textId="77777777" w:rsidTr="00B51660">
        <w:trPr>
          <w:cantSplit/>
          <w:trHeight w:val="422"/>
        </w:trPr>
        <w:tc>
          <w:tcPr>
            <w:tcW w:w="7906" w:type="dxa"/>
            <w:gridSpan w:val="5"/>
            <w:vMerge/>
            <w:tcBorders>
              <w:top w:val="nil"/>
              <w:left w:val="single" w:sz="6" w:space="0" w:color="auto"/>
            </w:tcBorders>
          </w:tcPr>
          <w:p w14:paraId="3031DAF6" w14:textId="77777777" w:rsidR="00A03682" w:rsidRDefault="00A03682" w:rsidP="00B51660">
            <w:pPr>
              <w:rPr>
                <w:b/>
                <w:sz w:val="36"/>
              </w:rPr>
            </w:pPr>
          </w:p>
        </w:tc>
        <w:tc>
          <w:tcPr>
            <w:tcW w:w="3010" w:type="dxa"/>
            <w:gridSpan w:val="4"/>
            <w:vMerge/>
            <w:tcBorders>
              <w:right w:val="single" w:sz="6" w:space="0" w:color="auto"/>
            </w:tcBorders>
            <w:shd w:val="pct25" w:color="auto" w:fill="auto"/>
          </w:tcPr>
          <w:p w14:paraId="03A9E829" w14:textId="77777777" w:rsidR="00A03682" w:rsidRDefault="00A03682" w:rsidP="00B51660">
            <w:pPr>
              <w:rPr>
                <w:rFonts w:ascii="Arial" w:eastAsia="SimHei" w:hAnsi="Arial"/>
                <w:b/>
                <w:sz w:val="16"/>
              </w:rPr>
            </w:pPr>
          </w:p>
        </w:tc>
      </w:tr>
      <w:tr w:rsidR="00A03682" w14:paraId="5B5A627D" w14:textId="77777777" w:rsidTr="00B51660">
        <w:trPr>
          <w:cantSplit/>
          <w:trHeight w:val="520"/>
        </w:trPr>
        <w:tc>
          <w:tcPr>
            <w:tcW w:w="45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430E27" w14:textId="77777777" w:rsidR="00A03682" w:rsidRDefault="00A03682" w:rsidP="00B51660">
            <w:pPr>
              <w:rPr>
                <w:rFonts w:ascii="Arial" w:eastAsia="SimHei" w:hAnsi="Arial"/>
                <w:b/>
              </w:rPr>
            </w:pPr>
            <w:r w:rsidRPr="002E610D">
              <w:rPr>
                <w:rFonts w:ascii="Arial" w:eastAsia="SimHei" w:hAnsi="Arial" w:hint="eastAsia"/>
                <w:b/>
              </w:rPr>
              <w:t>Intern</w:t>
            </w:r>
            <w:r w:rsidRPr="002E610D">
              <w:rPr>
                <w:rFonts w:ascii="Arial" w:eastAsia="SimHei" w:hAnsi="Arial"/>
                <w:b/>
              </w:rPr>
              <w:t xml:space="preserve"> Name</w:t>
            </w:r>
            <w:r w:rsidRPr="002E610D">
              <w:rPr>
                <w:rFonts w:ascii="Arial" w:eastAsia="SimHei" w:hAnsi="Arial" w:hint="eastAsia"/>
                <w:b/>
              </w:rPr>
              <w:t xml:space="preserve"> in Chinese </w:t>
            </w:r>
            <w:r w:rsidRPr="002E610D">
              <w:rPr>
                <w:rFonts w:ascii="Arial" w:eastAsia="SimHei" w:hAnsi="Arial" w:hint="eastAsia"/>
                <w:b/>
              </w:rPr>
              <w:t>中文姓名</w:t>
            </w:r>
          </w:p>
          <w:p w14:paraId="2719FE05" w14:textId="109D1FB9" w:rsidR="00A03682" w:rsidRPr="002E610D" w:rsidRDefault="00A03682" w:rsidP="00B51660">
            <w:pPr>
              <w:rPr>
                <w:rFonts w:ascii="Arial" w:eastAsia="SimHei" w:hAnsi="Arial"/>
                <w:b/>
              </w:rPr>
            </w:pPr>
            <w:r>
              <w:rPr>
                <w:rFonts w:ascii="Arial" w:eastAsia="SimHei" w:hAnsi="Arial" w:hint="eastAsia"/>
                <w:b/>
              </w:rPr>
              <w:t>巩怡菲</w:t>
            </w:r>
          </w:p>
        </w:tc>
        <w:tc>
          <w:tcPr>
            <w:tcW w:w="331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32CECC" w14:textId="77777777" w:rsidR="00A03682" w:rsidRPr="002E610D" w:rsidRDefault="00A03682" w:rsidP="00B51660">
            <w:pPr>
              <w:rPr>
                <w:rFonts w:ascii="Arial" w:eastAsia="SimHei" w:hAnsi="Arial"/>
                <w:b/>
              </w:rPr>
            </w:pPr>
            <w:r w:rsidRPr="002E610D">
              <w:rPr>
                <w:rFonts w:ascii="Arial" w:eastAsia="SimHei" w:hAnsi="Arial"/>
                <w:b/>
              </w:rPr>
              <w:t>English Name</w:t>
            </w:r>
            <w:r w:rsidRPr="002E610D">
              <w:rPr>
                <w:rFonts w:ascii="Arial" w:eastAsia="SimHei" w:hAnsi="Arial" w:hint="eastAsia"/>
                <w:b/>
              </w:rPr>
              <w:t>/Pin Yin</w:t>
            </w:r>
            <w:r w:rsidRPr="002E610D">
              <w:rPr>
                <w:rFonts w:ascii="Arial" w:eastAsia="SimHei" w:hAnsi="Arial"/>
                <w:b/>
              </w:rPr>
              <w:t xml:space="preserve"> </w:t>
            </w:r>
            <w:r w:rsidRPr="002E610D">
              <w:rPr>
                <w:rFonts w:ascii="Arial" w:eastAsia="SimHei" w:hAnsi="Arial" w:hint="eastAsia"/>
                <w:b/>
              </w:rPr>
              <w:t xml:space="preserve"> </w:t>
            </w:r>
            <w:r w:rsidRPr="002E610D">
              <w:rPr>
                <w:rFonts w:ascii="Arial" w:eastAsia="SimHei" w:hAnsi="Arial" w:hint="eastAsia"/>
                <w:b/>
              </w:rPr>
              <w:t>英文名字</w:t>
            </w:r>
            <w:r w:rsidRPr="002E610D">
              <w:rPr>
                <w:rFonts w:ascii="Arial" w:eastAsia="SimHei" w:hAnsi="Arial" w:hint="eastAsia"/>
                <w:b/>
              </w:rPr>
              <w:t>/</w:t>
            </w:r>
            <w:r w:rsidRPr="002E610D">
              <w:rPr>
                <w:rFonts w:ascii="Arial" w:eastAsia="SimHei" w:hAnsi="Arial" w:hint="eastAsia"/>
                <w:b/>
              </w:rPr>
              <w:t>拼音</w:t>
            </w:r>
            <w:r w:rsidRPr="002E610D">
              <w:rPr>
                <w:rFonts w:ascii="Arial" w:eastAsia="SimHei" w:hAnsi="Arial"/>
                <w:b/>
              </w:rPr>
              <w:t>(Last, First)</w:t>
            </w:r>
          </w:p>
          <w:p w14:paraId="57343ECD" w14:textId="5C60BBC0" w:rsidR="00A03682" w:rsidRPr="002E610D" w:rsidRDefault="00A03682" w:rsidP="00B51660">
            <w:pPr>
              <w:rPr>
                <w:rFonts w:ascii="Arial" w:eastAsia="SimHei" w:hAnsi="Arial"/>
                <w:b/>
              </w:rPr>
            </w:pPr>
            <w:r>
              <w:rPr>
                <w:rFonts w:ascii="Arial" w:eastAsia="SimHei" w:hAnsi="Arial" w:hint="eastAsia"/>
                <w:b/>
              </w:rPr>
              <w:t>Gong</w:t>
            </w:r>
            <w:r>
              <w:rPr>
                <w:rFonts w:ascii="Arial" w:eastAsia="SimHei" w:hAnsi="Arial"/>
                <w:b/>
              </w:rPr>
              <w:t xml:space="preserve"> Yifei</w:t>
            </w:r>
          </w:p>
        </w:tc>
        <w:tc>
          <w:tcPr>
            <w:tcW w:w="131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E4C5C42" w14:textId="5D3EECCE" w:rsidR="00A03682" w:rsidRPr="002E610D" w:rsidRDefault="00A03682" w:rsidP="00B51660">
            <w:pPr>
              <w:rPr>
                <w:rFonts w:ascii="Arial" w:eastAsia="SimHei" w:hAnsi="Arial"/>
                <w:b/>
              </w:rPr>
            </w:pPr>
            <w:r w:rsidRPr="002E610D">
              <w:rPr>
                <w:rFonts w:ascii="Arial" w:eastAsia="SimHei" w:hAnsi="Arial"/>
                <w:b/>
              </w:rPr>
              <w:t xml:space="preserve">Birth Date </w:t>
            </w:r>
            <w:r w:rsidRPr="002E610D">
              <w:rPr>
                <w:rFonts w:ascii="Arial" w:eastAsia="SimHei" w:hAnsi="Arial" w:hint="eastAsia"/>
                <w:b/>
              </w:rPr>
              <w:t>出生年月日</w:t>
            </w:r>
            <w:r w:rsidRPr="002E610D">
              <w:rPr>
                <w:rFonts w:ascii="Arial" w:eastAsia="SimHei" w:hAnsi="Arial" w:hint="eastAsia"/>
                <w:b/>
              </w:rPr>
              <w:t>(</w:t>
            </w:r>
            <w:proofErr w:type="spellStart"/>
            <w:r w:rsidRPr="002E610D">
              <w:rPr>
                <w:rFonts w:ascii="Arial" w:eastAsia="SimHei" w:hAnsi="Arial" w:hint="eastAsia"/>
                <w:b/>
              </w:rPr>
              <w:t>yyyy</w:t>
            </w:r>
            <w:proofErr w:type="spellEnd"/>
            <w:r w:rsidRPr="002E610D">
              <w:rPr>
                <w:rFonts w:ascii="Arial" w:eastAsia="SimHei" w:hAnsi="Arial" w:hint="eastAsia"/>
                <w:b/>
              </w:rPr>
              <w:t>-mm-dd)</w:t>
            </w:r>
            <w:r>
              <w:rPr>
                <w:rFonts w:ascii="Arial" w:eastAsia="SimHei" w:hAnsi="Arial"/>
                <w:b/>
              </w:rPr>
              <w:t>1993-12-06</w:t>
            </w:r>
          </w:p>
        </w:tc>
        <w:tc>
          <w:tcPr>
            <w:tcW w:w="170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27C34D5" w14:textId="77777777" w:rsidR="00A03682" w:rsidRPr="002E610D" w:rsidRDefault="00A03682" w:rsidP="00B51660">
            <w:pPr>
              <w:pStyle w:val="Heading1"/>
              <w:rPr>
                <w:rFonts w:eastAsia="SimHei"/>
                <w:sz w:val="20"/>
              </w:rPr>
            </w:pPr>
            <w:r w:rsidRPr="002E610D">
              <w:rPr>
                <w:rFonts w:eastAsia="SimHei"/>
                <w:sz w:val="20"/>
              </w:rPr>
              <w:t xml:space="preserve">Gender </w:t>
            </w:r>
            <w:r w:rsidRPr="002E610D">
              <w:rPr>
                <w:rFonts w:eastAsia="SimHei" w:hint="eastAsia"/>
                <w:sz w:val="20"/>
              </w:rPr>
              <w:t>性别</w:t>
            </w:r>
          </w:p>
          <w:p w14:paraId="42039596" w14:textId="77777777" w:rsidR="00A03682" w:rsidRPr="002E610D" w:rsidRDefault="00A03682" w:rsidP="00B51660">
            <w:pPr>
              <w:rPr>
                <w:rFonts w:ascii="Arial" w:eastAsia="SimHei" w:hAnsi="Arial"/>
              </w:rPr>
            </w:pPr>
            <w:r w:rsidRPr="002E610D">
              <w:rPr>
                <w:rFonts w:ascii="Arial" w:eastAsia="SimHei" w:hAnsi="Arial"/>
              </w:rPr>
              <w:t xml:space="preserve">[    </w:t>
            </w:r>
            <w:proofErr w:type="gramStart"/>
            <w:r w:rsidRPr="002E610D">
              <w:rPr>
                <w:rFonts w:ascii="Arial" w:eastAsia="SimHei" w:hAnsi="Arial"/>
              </w:rPr>
              <w:t xml:space="preserve">  ]</w:t>
            </w:r>
            <w:proofErr w:type="gramEnd"/>
            <w:r w:rsidRPr="002E610D">
              <w:rPr>
                <w:rFonts w:ascii="Arial" w:eastAsia="SimHei" w:hAnsi="Arial"/>
              </w:rPr>
              <w:t xml:space="preserve"> Male    </w:t>
            </w:r>
          </w:p>
          <w:p w14:paraId="1E8E7CE7" w14:textId="520F7C3E" w:rsidR="00A03682" w:rsidRPr="002E610D" w:rsidRDefault="00A03682" w:rsidP="00B51660">
            <w:pPr>
              <w:rPr>
                <w:rFonts w:ascii="Arial" w:eastAsia="SimHei" w:hAnsi="Arial"/>
              </w:rPr>
            </w:pPr>
            <w:r w:rsidRPr="002E610D">
              <w:rPr>
                <w:rFonts w:ascii="Arial" w:eastAsia="SimHei" w:hAnsi="Arial"/>
              </w:rPr>
              <w:t xml:space="preserve">[   </w:t>
            </w:r>
            <w:r>
              <w:rPr>
                <w:rFonts w:ascii="Arial" w:eastAsia="SimHei" w:hAnsi="Arial"/>
              </w:rPr>
              <w:t>x</w:t>
            </w:r>
            <w:r w:rsidRPr="002E610D">
              <w:rPr>
                <w:rFonts w:ascii="Arial" w:eastAsia="SimHei" w:hAnsi="Arial"/>
              </w:rPr>
              <w:t xml:space="preserve"> </w:t>
            </w:r>
            <w:proofErr w:type="gramStart"/>
            <w:r w:rsidRPr="002E610D">
              <w:rPr>
                <w:rFonts w:ascii="Arial" w:eastAsia="SimHei" w:hAnsi="Arial"/>
              </w:rPr>
              <w:t xml:space="preserve">  ]</w:t>
            </w:r>
            <w:proofErr w:type="gramEnd"/>
            <w:r w:rsidRPr="002E610D">
              <w:rPr>
                <w:rFonts w:ascii="Arial" w:eastAsia="SimHei" w:hAnsi="Arial"/>
              </w:rPr>
              <w:t xml:space="preserve"> Female</w:t>
            </w:r>
          </w:p>
        </w:tc>
      </w:tr>
      <w:tr w:rsidR="00A03682" w14:paraId="1BB71B87" w14:textId="77777777" w:rsidTr="00B51660">
        <w:tblPrEx>
          <w:tblBorders>
            <w:top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520"/>
        </w:trPr>
        <w:tc>
          <w:tcPr>
            <w:tcW w:w="216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5813492" w14:textId="77777777" w:rsidR="00A03682" w:rsidRPr="002E610D" w:rsidRDefault="00A03682" w:rsidP="00B51660">
            <w:pPr>
              <w:spacing w:before="140"/>
              <w:rPr>
                <w:rFonts w:ascii="Arial" w:eastAsia="SimHei" w:hAnsi="Arial"/>
              </w:rPr>
            </w:pPr>
            <w:proofErr w:type="gramStart"/>
            <w:r w:rsidRPr="002E610D">
              <w:rPr>
                <w:rFonts w:ascii="Arial" w:eastAsia="SimHei" w:hAnsi="Arial"/>
              </w:rPr>
              <w:t>Current  Contact</w:t>
            </w:r>
            <w:proofErr w:type="gramEnd"/>
            <w:r w:rsidRPr="002E610D">
              <w:rPr>
                <w:rFonts w:ascii="Arial" w:eastAsia="SimHei" w:hAnsi="Arial"/>
              </w:rPr>
              <w:t xml:space="preserve"> Information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8CA92BE" w14:textId="77777777" w:rsidR="00A03682" w:rsidRPr="002E610D" w:rsidRDefault="00A03682" w:rsidP="00B51660">
            <w:pPr>
              <w:rPr>
                <w:rFonts w:ascii="Arial" w:eastAsia="SimHei" w:hAnsi="Arial"/>
              </w:rPr>
            </w:pPr>
            <w:r w:rsidRPr="002E610D">
              <w:rPr>
                <w:rFonts w:ascii="Arial" w:eastAsia="SimHei" w:hAnsi="Arial"/>
              </w:rPr>
              <w:t xml:space="preserve">Name of the </w:t>
            </w:r>
            <w:r w:rsidRPr="002E610D">
              <w:rPr>
                <w:rFonts w:ascii="Arial" w:eastAsia="SimHei" w:hAnsi="Arial" w:hint="eastAsia"/>
              </w:rPr>
              <w:t xml:space="preserve">current </w:t>
            </w:r>
            <w:r w:rsidRPr="002E610D">
              <w:rPr>
                <w:rFonts w:ascii="Arial" w:eastAsia="SimHei" w:hAnsi="Arial"/>
              </w:rPr>
              <w:t xml:space="preserve">company/University </w:t>
            </w:r>
            <w:r w:rsidRPr="002E610D">
              <w:rPr>
                <w:rFonts w:ascii="Arial" w:eastAsia="SimHei" w:hAnsi="Arial" w:hint="eastAsia"/>
              </w:rPr>
              <w:t>（现在所在单位</w:t>
            </w:r>
            <w:r w:rsidRPr="002E610D">
              <w:rPr>
                <w:rFonts w:ascii="Arial" w:eastAsia="SimHei" w:hAnsi="Arial" w:hint="eastAsia"/>
              </w:rPr>
              <w:t>\</w:t>
            </w:r>
            <w:r w:rsidRPr="002E610D">
              <w:rPr>
                <w:rFonts w:ascii="Arial" w:eastAsia="SimHei" w:hAnsi="Arial" w:hint="eastAsia"/>
              </w:rPr>
              <w:t>学校）</w:t>
            </w:r>
          </w:p>
        </w:tc>
        <w:tc>
          <w:tcPr>
            <w:tcW w:w="1613" w:type="dxa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14:paraId="4E6C445C" w14:textId="77777777" w:rsidR="00A03682" w:rsidRPr="002E610D" w:rsidRDefault="00A03682" w:rsidP="00B51660">
            <w:pPr>
              <w:rPr>
                <w:rFonts w:ascii="Arial" w:eastAsia="SimHei" w:hAnsi="Arial"/>
              </w:rPr>
            </w:pPr>
            <w:r w:rsidRPr="002E610D">
              <w:rPr>
                <w:rFonts w:ascii="Arial" w:eastAsia="SimHei" w:hAnsi="Arial"/>
              </w:rPr>
              <w:t xml:space="preserve"> </w:t>
            </w:r>
            <w:r w:rsidRPr="002E610D">
              <w:rPr>
                <w:rFonts w:ascii="Arial" w:eastAsia="SimHei" w:hAnsi="Arial" w:hint="eastAsia"/>
              </w:rPr>
              <w:t>Title</w:t>
            </w:r>
            <w:r w:rsidRPr="002E610D">
              <w:rPr>
                <w:rFonts w:ascii="Arial" w:eastAsia="SimHei" w:hAnsi="Arial" w:hint="eastAsia"/>
              </w:rPr>
              <w:t>职务</w:t>
            </w:r>
          </w:p>
          <w:p w14:paraId="2A876640" w14:textId="77777777" w:rsidR="00A03682" w:rsidRPr="002E610D" w:rsidRDefault="00A03682" w:rsidP="00B51660">
            <w:pPr>
              <w:rPr>
                <w:rFonts w:ascii="Arial" w:eastAsia="SimHei" w:hAnsi="Arial"/>
              </w:rPr>
            </w:pPr>
          </w:p>
        </w:tc>
        <w:tc>
          <w:tcPr>
            <w:tcW w:w="1703" w:type="dxa"/>
            <w:gridSpan w:val="2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14:paraId="276A5D26" w14:textId="77777777" w:rsidR="00A03682" w:rsidRPr="002E610D" w:rsidRDefault="00A03682" w:rsidP="00B51660">
            <w:pPr>
              <w:rPr>
                <w:rFonts w:ascii="Arial" w:eastAsia="SimHei" w:hAnsi="Arial"/>
              </w:rPr>
            </w:pPr>
            <w:r w:rsidRPr="002E610D">
              <w:rPr>
                <w:rFonts w:ascii="Arial" w:eastAsia="SimHei" w:hAnsi="Arial"/>
              </w:rPr>
              <w:t>E-mail</w:t>
            </w:r>
          </w:p>
          <w:p w14:paraId="3684419D" w14:textId="77777777" w:rsidR="00A03682" w:rsidRPr="002E610D" w:rsidRDefault="00A03682" w:rsidP="00B51660">
            <w:pPr>
              <w:rPr>
                <w:rFonts w:ascii="Arial" w:eastAsia="SimHei" w:hAnsi="Arial"/>
              </w:rPr>
            </w:pPr>
          </w:p>
        </w:tc>
        <w:tc>
          <w:tcPr>
            <w:tcW w:w="131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D5F077" w14:textId="77777777" w:rsidR="00A03682" w:rsidRPr="002E610D" w:rsidRDefault="00A03682" w:rsidP="00B51660">
            <w:pPr>
              <w:rPr>
                <w:rFonts w:ascii="Arial" w:eastAsia="SimHei" w:hAnsi="Arial"/>
              </w:rPr>
            </w:pPr>
            <w:r w:rsidRPr="002E610D">
              <w:rPr>
                <w:rFonts w:ascii="Arial" w:eastAsia="SimHei" w:hAnsi="Arial"/>
              </w:rPr>
              <w:t>Phone</w:t>
            </w:r>
            <w:r w:rsidRPr="002E610D">
              <w:rPr>
                <w:rFonts w:ascii="Arial" w:eastAsia="SimHei" w:hAnsi="Arial" w:hint="eastAsia"/>
              </w:rPr>
              <w:t xml:space="preserve"> </w:t>
            </w:r>
          </w:p>
          <w:p w14:paraId="4C76C332" w14:textId="77777777" w:rsidR="00A03682" w:rsidRPr="002E610D" w:rsidRDefault="00A03682" w:rsidP="00B51660">
            <w:pPr>
              <w:rPr>
                <w:rFonts w:ascii="Arial" w:eastAsia="SimHei" w:hAnsi="Arial"/>
              </w:rPr>
            </w:pPr>
          </w:p>
        </w:tc>
        <w:tc>
          <w:tcPr>
            <w:tcW w:w="170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2B3753" w14:textId="77777777" w:rsidR="00A03682" w:rsidRPr="002E610D" w:rsidRDefault="00A03682" w:rsidP="00B51660">
            <w:pPr>
              <w:rPr>
                <w:rFonts w:ascii="Arial" w:eastAsia="SimHei" w:hAnsi="Arial"/>
              </w:rPr>
            </w:pPr>
            <w:r w:rsidRPr="002E610D">
              <w:rPr>
                <w:rFonts w:ascii="Arial" w:eastAsia="SimHei" w:hAnsi="Arial" w:hint="eastAsia"/>
              </w:rPr>
              <w:t xml:space="preserve">Cell Phone </w:t>
            </w:r>
            <w:r w:rsidRPr="002E610D">
              <w:rPr>
                <w:rFonts w:ascii="Arial" w:eastAsia="SimHei" w:hAnsi="Arial" w:hint="eastAsia"/>
              </w:rPr>
              <w:t>手机</w:t>
            </w:r>
          </w:p>
          <w:p w14:paraId="2BF61CAE" w14:textId="77777777" w:rsidR="00A03682" w:rsidRPr="002E610D" w:rsidRDefault="00A03682" w:rsidP="00B51660">
            <w:pPr>
              <w:rPr>
                <w:rFonts w:ascii="Arial" w:eastAsia="SimHei" w:hAnsi="Arial"/>
              </w:rPr>
            </w:pPr>
          </w:p>
        </w:tc>
      </w:tr>
      <w:tr w:rsidR="00A03682" w14:paraId="499F7C52" w14:textId="77777777" w:rsidTr="00B51660">
        <w:tblPrEx>
          <w:tblBorders>
            <w:top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520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AA7CC21" w14:textId="77777777" w:rsidR="00A03682" w:rsidRDefault="00A03682" w:rsidP="00B51660">
            <w:pPr>
              <w:spacing w:before="140"/>
              <w:rPr>
                <w:rFonts w:ascii="Arial" w:eastAsia="SimHei" w:hAnsi="Arial"/>
                <w:b/>
                <w:sz w:val="16"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24EEFC4" w14:textId="1691134A" w:rsidR="00A03682" w:rsidRPr="002E610D" w:rsidRDefault="00A03682" w:rsidP="00B51660">
            <w:pPr>
              <w:rPr>
                <w:rFonts w:ascii="Arial" w:eastAsia="SimHei" w:hAnsi="Arial"/>
              </w:rPr>
            </w:pPr>
            <w:r>
              <w:rPr>
                <w:rFonts w:ascii="Arial" w:eastAsia="SimHei" w:hAnsi="Arial"/>
              </w:rPr>
              <w:t>Northwestern University</w:t>
            </w:r>
          </w:p>
        </w:tc>
        <w:tc>
          <w:tcPr>
            <w:tcW w:w="161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95133FA" w14:textId="3C74DC98" w:rsidR="00A03682" w:rsidRPr="002E610D" w:rsidRDefault="00A03682" w:rsidP="00B51660">
            <w:pPr>
              <w:rPr>
                <w:rFonts w:ascii="Arial" w:eastAsia="SimHei" w:hAnsi="Arial"/>
              </w:rPr>
            </w:pPr>
            <w:r>
              <w:rPr>
                <w:rFonts w:ascii="Arial" w:eastAsia="SimHei" w:hAnsi="Arial"/>
              </w:rPr>
              <w:t>Student</w:t>
            </w:r>
          </w:p>
        </w:tc>
        <w:tc>
          <w:tcPr>
            <w:tcW w:w="1703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B43EEBD" w14:textId="54594B74" w:rsidR="00A03682" w:rsidRPr="002E610D" w:rsidRDefault="00A03682" w:rsidP="00B51660">
            <w:pPr>
              <w:rPr>
                <w:rFonts w:ascii="Arial" w:eastAsia="SimHei" w:hAnsi="Arial"/>
              </w:rPr>
            </w:pPr>
            <w:r>
              <w:rPr>
                <w:rFonts w:ascii="Arial" w:eastAsia="SimHei" w:hAnsi="Arial"/>
              </w:rPr>
              <w:t>Yifeigong2020@u.northwestern.edu</w:t>
            </w:r>
          </w:p>
        </w:tc>
        <w:tc>
          <w:tcPr>
            <w:tcW w:w="131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82A983D" w14:textId="77777777" w:rsidR="00A03682" w:rsidRPr="002E610D" w:rsidRDefault="00A03682" w:rsidP="00B51660">
            <w:pPr>
              <w:rPr>
                <w:rFonts w:ascii="Arial" w:eastAsia="SimHei" w:hAnsi="Arial"/>
              </w:rPr>
            </w:pPr>
            <w:r w:rsidRPr="002E610D">
              <w:rPr>
                <w:rFonts w:ascii="Arial" w:eastAsia="SimHei" w:hAnsi="Arial" w:hint="eastAsia"/>
              </w:rPr>
              <w:t>(O)</w:t>
            </w:r>
          </w:p>
          <w:p w14:paraId="351F0BE4" w14:textId="77777777" w:rsidR="00A03682" w:rsidRPr="002E610D" w:rsidRDefault="00A03682" w:rsidP="00B51660">
            <w:pPr>
              <w:rPr>
                <w:rFonts w:ascii="Arial" w:eastAsia="SimHei" w:hAnsi="Arial"/>
              </w:rPr>
            </w:pPr>
            <w:r w:rsidRPr="002E610D">
              <w:rPr>
                <w:rFonts w:ascii="Arial" w:eastAsia="SimHei" w:hAnsi="Arial" w:hint="eastAsia"/>
              </w:rPr>
              <w:t>(H)</w:t>
            </w:r>
          </w:p>
        </w:tc>
        <w:tc>
          <w:tcPr>
            <w:tcW w:w="170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317F85B" w14:textId="53B73BDC" w:rsidR="00A03682" w:rsidRPr="002E610D" w:rsidRDefault="00EA4339" w:rsidP="00B51660">
            <w:pPr>
              <w:rPr>
                <w:rFonts w:ascii="Arial" w:eastAsia="SimHei" w:hAnsi="Arial"/>
              </w:rPr>
            </w:pPr>
            <w:r>
              <w:rPr>
                <w:rFonts w:ascii="Arial" w:eastAsia="SimHei" w:hAnsi="Arial"/>
              </w:rPr>
              <w:t>13810777621</w:t>
            </w:r>
          </w:p>
        </w:tc>
      </w:tr>
      <w:tr w:rsidR="00A03682" w14:paraId="03442AE0" w14:textId="77777777" w:rsidTr="00B51660">
        <w:tblPrEx>
          <w:tblBorders>
            <w:top w:val="single" w:sz="18" w:space="0" w:color="auto"/>
            <w:bottom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300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67137A7" w14:textId="77777777" w:rsidR="00A03682" w:rsidRDefault="00A03682" w:rsidP="00B51660">
            <w:pPr>
              <w:rPr>
                <w:rFonts w:ascii="Arial" w:eastAsia="SimHei" w:hAnsi="Arial"/>
                <w:b/>
                <w:sz w:val="18"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070AE53" w14:textId="77777777" w:rsidR="00A03682" w:rsidRPr="002E610D" w:rsidRDefault="00A03682" w:rsidP="00B51660">
            <w:pPr>
              <w:rPr>
                <w:rFonts w:ascii="Arial" w:eastAsia="SimHei" w:hAnsi="Arial"/>
              </w:rPr>
            </w:pPr>
            <w:r w:rsidRPr="002E610D">
              <w:rPr>
                <w:rFonts w:ascii="Arial" w:eastAsia="SimHei" w:hAnsi="Arial" w:hint="eastAsia"/>
              </w:rPr>
              <w:t>Personal Webpage</w:t>
            </w:r>
            <w:r w:rsidRPr="002E610D">
              <w:rPr>
                <w:rFonts w:ascii="Arial" w:eastAsia="SimHei" w:hAnsi="Arial"/>
              </w:rPr>
              <w:br/>
            </w:r>
          </w:p>
        </w:tc>
        <w:tc>
          <w:tcPr>
            <w:tcW w:w="4226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DDC89E2" w14:textId="77777777" w:rsidR="00A03682" w:rsidRPr="002E610D" w:rsidRDefault="00A03682" w:rsidP="00B51660">
            <w:pPr>
              <w:rPr>
                <w:rFonts w:ascii="Arial" w:eastAsia="SimHei" w:hAnsi="Arial"/>
              </w:rPr>
            </w:pPr>
            <w:r w:rsidRPr="002E610D">
              <w:rPr>
                <w:rFonts w:ascii="Arial" w:eastAsia="SimHei" w:hAnsi="Arial"/>
              </w:rPr>
              <w:t>Mailing Address</w:t>
            </w:r>
            <w:r w:rsidRPr="002E610D">
              <w:rPr>
                <w:rFonts w:ascii="Arial" w:eastAsia="SimHei" w:hAnsi="Arial" w:hint="eastAsia"/>
              </w:rPr>
              <w:t xml:space="preserve"> </w:t>
            </w:r>
            <w:r w:rsidRPr="002E610D">
              <w:rPr>
                <w:rFonts w:ascii="Arial" w:eastAsia="SimHei" w:hAnsi="Arial" w:hint="eastAsia"/>
              </w:rPr>
              <w:t>邮寄地址</w:t>
            </w:r>
            <w:r w:rsidRPr="002E610D">
              <w:rPr>
                <w:rFonts w:ascii="Arial" w:eastAsia="SimHei" w:hAnsi="Arial" w:hint="eastAsia"/>
              </w:rPr>
              <w:t>(</w:t>
            </w:r>
            <w:r w:rsidRPr="002E610D">
              <w:rPr>
                <w:rFonts w:ascii="Arial" w:eastAsia="SimHei" w:hAnsi="Arial" w:hint="eastAsia"/>
              </w:rPr>
              <w:t>包括邮编</w:t>
            </w:r>
            <w:r w:rsidRPr="002E610D">
              <w:rPr>
                <w:rFonts w:ascii="Arial" w:eastAsia="SimHei" w:hAnsi="Arial" w:hint="eastAsia"/>
              </w:rPr>
              <w:t>, including Zip Code)</w:t>
            </w:r>
          </w:p>
        </w:tc>
        <w:tc>
          <w:tcPr>
            <w:tcW w:w="210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0A273E0" w14:textId="77777777" w:rsidR="00A03682" w:rsidRPr="002E610D" w:rsidRDefault="00A03682" w:rsidP="00B51660">
            <w:pPr>
              <w:rPr>
                <w:rFonts w:ascii="Arial" w:eastAsia="SimHei" w:hAnsi="Arial"/>
              </w:rPr>
            </w:pPr>
            <w:r w:rsidRPr="002E610D">
              <w:rPr>
                <w:rFonts w:ascii="Arial" w:eastAsia="SimHei" w:hAnsi="Arial" w:hint="eastAsia"/>
              </w:rPr>
              <w:t>Current City (</w:t>
            </w:r>
            <w:r w:rsidRPr="002E610D">
              <w:rPr>
                <w:rFonts w:ascii="Arial" w:eastAsia="SimHei" w:hAnsi="Arial" w:hint="eastAsia"/>
              </w:rPr>
              <w:t>现在所在城市</w:t>
            </w:r>
            <w:r w:rsidRPr="002E610D">
              <w:rPr>
                <w:rFonts w:ascii="Arial" w:eastAsia="SimHei" w:hAnsi="Arial" w:hint="eastAsia"/>
              </w:rPr>
              <w:t>)</w:t>
            </w:r>
          </w:p>
        </w:tc>
      </w:tr>
      <w:tr w:rsidR="00A03682" w14:paraId="180C3587" w14:textId="77777777" w:rsidTr="00B51660">
        <w:tblPrEx>
          <w:tblBorders>
            <w:top w:val="single" w:sz="18" w:space="0" w:color="auto"/>
            <w:bottom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520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92D8653" w14:textId="77777777" w:rsidR="00A03682" w:rsidRDefault="00A03682" w:rsidP="00B51660">
            <w:pPr>
              <w:rPr>
                <w:rFonts w:ascii="Arial" w:eastAsia="SimHei" w:hAnsi="Arial"/>
                <w:b/>
                <w:sz w:val="18"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2870BC7" w14:textId="77777777" w:rsidR="00A03682" w:rsidRPr="002E610D" w:rsidRDefault="00A03682" w:rsidP="00B51660">
            <w:pPr>
              <w:rPr>
                <w:rFonts w:ascii="Arial" w:eastAsia="SimHei" w:hAnsi="Arial"/>
              </w:rPr>
            </w:pPr>
            <w:r w:rsidRPr="002E610D">
              <w:rPr>
                <w:rFonts w:ascii="Arial" w:eastAsia="SimHei" w:hAnsi="Arial" w:hint="eastAsia"/>
              </w:rPr>
              <w:t>Http://</w:t>
            </w:r>
          </w:p>
        </w:tc>
        <w:tc>
          <w:tcPr>
            <w:tcW w:w="4226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1DB91CE" w14:textId="77777777" w:rsidR="00A03682" w:rsidRPr="002E610D" w:rsidRDefault="00A03682" w:rsidP="00B51660">
            <w:pPr>
              <w:rPr>
                <w:rFonts w:ascii="Arial" w:eastAsia="SimHei" w:hAnsi="Arial"/>
              </w:rPr>
            </w:pPr>
          </w:p>
        </w:tc>
        <w:tc>
          <w:tcPr>
            <w:tcW w:w="210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F7574BC" w14:textId="39E999E0" w:rsidR="00A03682" w:rsidRPr="002E610D" w:rsidRDefault="00EA4339" w:rsidP="00B51660">
            <w:pPr>
              <w:rPr>
                <w:rFonts w:ascii="Arial" w:eastAsia="SimHei" w:hAnsi="Arial"/>
              </w:rPr>
            </w:pPr>
            <w:r>
              <w:rPr>
                <w:rFonts w:ascii="Arial" w:eastAsia="SimHei" w:hAnsi="Arial"/>
              </w:rPr>
              <w:t>Beijing</w:t>
            </w:r>
          </w:p>
        </w:tc>
        <w:bookmarkStart w:id="0" w:name="_GoBack"/>
        <w:bookmarkEnd w:id="0"/>
      </w:tr>
      <w:tr w:rsidR="00A03682" w14:paraId="24561808" w14:textId="77777777" w:rsidTr="00B51660">
        <w:tblPrEx>
          <w:tblBorders>
            <w:top w:val="single" w:sz="18" w:space="0" w:color="auto"/>
            <w:bottom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520"/>
        </w:trPr>
        <w:tc>
          <w:tcPr>
            <w:tcW w:w="2160" w:type="dxa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76E3EBB" w14:textId="77777777" w:rsidR="00A03682" w:rsidRPr="002E610D" w:rsidRDefault="00A03682" w:rsidP="00B51660">
            <w:pPr>
              <w:rPr>
                <w:rFonts w:ascii="Arial" w:eastAsia="SimHei" w:hAnsi="Arial"/>
                <w:b/>
              </w:rPr>
            </w:pPr>
            <w:r w:rsidRPr="002E610D">
              <w:rPr>
                <w:rFonts w:ascii="Arial" w:eastAsia="SimHei" w:hAnsi="Arial"/>
                <w:b/>
              </w:rPr>
              <w:t xml:space="preserve"> </w:t>
            </w:r>
            <w:r w:rsidRPr="002E610D">
              <w:rPr>
                <w:rFonts w:ascii="Arial" w:eastAsia="SimHei" w:hAnsi="Arial" w:hint="eastAsia"/>
                <w:b/>
              </w:rPr>
              <w:t>University</w:t>
            </w:r>
          </w:p>
          <w:p w14:paraId="4B6958BC" w14:textId="77777777" w:rsidR="00A03682" w:rsidRDefault="00A03682" w:rsidP="00B51660">
            <w:pPr>
              <w:rPr>
                <w:rFonts w:ascii="Arial" w:eastAsia="SimHei" w:hAnsi="Arial"/>
                <w:sz w:val="18"/>
              </w:rPr>
            </w:pPr>
            <w:r>
              <w:rPr>
                <w:rFonts w:ascii="Arial" w:eastAsia="SimHei" w:hAnsi="Arial" w:hint="eastAsia"/>
                <w:sz w:val="18"/>
              </w:rPr>
              <w:t>(</w:t>
            </w:r>
            <w:r>
              <w:rPr>
                <w:rFonts w:ascii="Arial" w:eastAsia="SimHei" w:hAnsi="Arial" w:hint="eastAsia"/>
                <w:sz w:val="18"/>
              </w:rPr>
              <w:t>请用中文填写</w:t>
            </w:r>
            <w:r>
              <w:rPr>
                <w:rFonts w:ascii="Arial" w:eastAsia="SimHei" w:hAnsi="Arial" w:hint="eastAsia"/>
                <w:sz w:val="18"/>
              </w:rPr>
              <w:t>, Chinese preferred)</w:t>
            </w:r>
          </w:p>
          <w:p w14:paraId="237E051B" w14:textId="77777777" w:rsidR="00A03682" w:rsidRDefault="00A03682" w:rsidP="00B51660">
            <w:pPr>
              <w:rPr>
                <w:rFonts w:ascii="Arial" w:eastAsia="SimHei" w:hAnsi="Arial"/>
                <w:sz w:val="18"/>
              </w:rPr>
            </w:pPr>
            <w:r>
              <w:rPr>
                <w:rFonts w:ascii="Arial" w:eastAsia="SimHei" w:hAnsi="Arial" w:hint="eastAsia"/>
                <w:sz w:val="18"/>
              </w:rPr>
              <w:t>(</w:t>
            </w:r>
            <w:r>
              <w:rPr>
                <w:rFonts w:ascii="Arial" w:eastAsia="SimHei" w:hAnsi="Arial" w:hint="eastAsia"/>
                <w:sz w:val="18"/>
              </w:rPr>
              <w:t>实习时所在学校，</w:t>
            </w:r>
            <w:r>
              <w:rPr>
                <w:rFonts w:ascii="Arial" w:eastAsia="SimHei" w:hAnsi="Arial" w:hint="eastAsia"/>
                <w:sz w:val="18"/>
              </w:rPr>
              <w:t xml:space="preserve"> your university during the internship)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96AA5C" w14:textId="77777777" w:rsidR="00A03682" w:rsidRPr="002E610D" w:rsidRDefault="00A03682" w:rsidP="00B51660">
            <w:pPr>
              <w:rPr>
                <w:rFonts w:ascii="Arial" w:eastAsia="SimHei" w:hAnsi="Arial"/>
              </w:rPr>
            </w:pPr>
            <w:r w:rsidRPr="002E610D">
              <w:rPr>
                <w:rFonts w:ascii="Arial" w:eastAsia="SimHei" w:hAnsi="Arial"/>
              </w:rPr>
              <w:t xml:space="preserve">Time </w:t>
            </w:r>
            <w:r w:rsidRPr="002E610D">
              <w:rPr>
                <w:rFonts w:ascii="Arial" w:eastAsia="SimHei" w:hAnsi="Arial" w:hint="eastAsia"/>
              </w:rPr>
              <w:t>时间</w:t>
            </w:r>
          </w:p>
          <w:p w14:paraId="13126530" w14:textId="77777777" w:rsidR="00A03682" w:rsidRPr="002E610D" w:rsidRDefault="00A03682" w:rsidP="00B51660">
            <w:pPr>
              <w:rPr>
                <w:rFonts w:ascii="Arial" w:eastAsia="SimHei" w:hAnsi="Arial"/>
              </w:rPr>
            </w:pPr>
            <w:r w:rsidRPr="002E610D">
              <w:rPr>
                <w:rFonts w:ascii="Arial" w:eastAsia="SimHei" w:hAnsi="Arial" w:hint="eastAsia"/>
              </w:rPr>
              <w:t>(</w:t>
            </w:r>
            <w:proofErr w:type="spellStart"/>
            <w:r w:rsidRPr="002E610D">
              <w:rPr>
                <w:rFonts w:ascii="Arial" w:eastAsia="SimHei" w:hAnsi="Arial" w:hint="eastAsia"/>
              </w:rPr>
              <w:t>yyyy</w:t>
            </w:r>
            <w:proofErr w:type="spellEnd"/>
            <w:r w:rsidRPr="002E610D">
              <w:rPr>
                <w:rFonts w:ascii="Arial" w:eastAsia="SimHei" w:hAnsi="Arial" w:hint="eastAsia"/>
              </w:rPr>
              <w:t>/mm-</w:t>
            </w:r>
            <w:proofErr w:type="spellStart"/>
            <w:r w:rsidRPr="002E610D">
              <w:rPr>
                <w:rFonts w:ascii="Arial" w:eastAsia="SimHei" w:hAnsi="Arial" w:hint="eastAsia"/>
              </w:rPr>
              <w:t>yyyy</w:t>
            </w:r>
            <w:proofErr w:type="spellEnd"/>
            <w:r w:rsidRPr="002E610D">
              <w:rPr>
                <w:rFonts w:ascii="Arial" w:eastAsia="SimHei" w:hAnsi="Arial" w:hint="eastAsia"/>
              </w:rPr>
              <w:t>/mm)</w:t>
            </w:r>
          </w:p>
        </w:tc>
        <w:tc>
          <w:tcPr>
            <w:tcW w:w="232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3C0AD24" w14:textId="77777777" w:rsidR="00A03682" w:rsidRPr="002E610D" w:rsidRDefault="00A03682" w:rsidP="00B51660">
            <w:pPr>
              <w:rPr>
                <w:rFonts w:ascii="Arial" w:eastAsia="SimHei" w:hAnsi="Arial"/>
              </w:rPr>
            </w:pPr>
            <w:r w:rsidRPr="002E610D">
              <w:rPr>
                <w:rFonts w:ascii="Arial" w:eastAsia="SimHei" w:hAnsi="Arial" w:hint="eastAsia"/>
              </w:rPr>
              <w:t xml:space="preserve">School </w:t>
            </w:r>
            <w:r w:rsidRPr="002E610D">
              <w:rPr>
                <w:rFonts w:ascii="Arial" w:eastAsia="SimHei" w:hAnsi="Arial" w:hint="eastAsia"/>
              </w:rPr>
              <w:t>学校</w:t>
            </w:r>
            <w:r w:rsidRPr="002E610D">
              <w:rPr>
                <w:rFonts w:ascii="Arial" w:eastAsia="SimHei" w:hAnsi="Arial" w:hint="eastAsia"/>
              </w:rPr>
              <w:t xml:space="preserve"> </w:t>
            </w:r>
          </w:p>
        </w:tc>
        <w:tc>
          <w:tcPr>
            <w:tcW w:w="2600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51BF1B96" w14:textId="77777777" w:rsidR="00A03682" w:rsidRPr="002E610D" w:rsidRDefault="00A03682" w:rsidP="00B51660">
            <w:pPr>
              <w:rPr>
                <w:rFonts w:ascii="Arial" w:eastAsia="SimHei" w:hAnsi="Arial"/>
              </w:rPr>
            </w:pPr>
            <w:r w:rsidRPr="002E610D">
              <w:rPr>
                <w:rFonts w:ascii="Arial" w:eastAsia="SimHei" w:hAnsi="Arial" w:hint="eastAsia"/>
              </w:rPr>
              <w:t>M</w:t>
            </w:r>
            <w:r w:rsidRPr="002E610D">
              <w:rPr>
                <w:rFonts w:ascii="Arial" w:eastAsia="SimHei" w:hAnsi="Arial"/>
              </w:rPr>
              <w:t>ajor</w:t>
            </w:r>
            <w:r w:rsidRPr="002E610D">
              <w:rPr>
                <w:rFonts w:ascii="Arial" w:eastAsia="SimHei" w:hAnsi="Arial" w:hint="eastAsia"/>
              </w:rPr>
              <w:t xml:space="preserve"> </w:t>
            </w:r>
            <w:r w:rsidRPr="002E610D">
              <w:rPr>
                <w:rFonts w:ascii="Arial" w:eastAsia="SimHei" w:hAnsi="Arial" w:hint="eastAsia"/>
              </w:rPr>
              <w:t>专业</w:t>
            </w:r>
          </w:p>
        </w:tc>
        <w:tc>
          <w:tcPr>
            <w:tcW w:w="14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923DB5" w14:textId="77777777" w:rsidR="00A03682" w:rsidRPr="002E610D" w:rsidRDefault="00A03682" w:rsidP="00B51660">
            <w:pPr>
              <w:rPr>
                <w:rFonts w:ascii="Arial" w:eastAsia="SimHei" w:hAnsi="Arial"/>
              </w:rPr>
            </w:pPr>
            <w:r w:rsidRPr="002E610D">
              <w:rPr>
                <w:rFonts w:ascii="Arial" w:eastAsia="SimHei" w:hAnsi="Arial" w:hint="eastAsia"/>
              </w:rPr>
              <w:t>D</w:t>
            </w:r>
            <w:r w:rsidRPr="002E610D">
              <w:rPr>
                <w:rFonts w:ascii="Arial" w:eastAsia="SimHei" w:hAnsi="Arial"/>
              </w:rPr>
              <w:t xml:space="preserve">egree </w:t>
            </w:r>
            <w:r w:rsidRPr="002E610D">
              <w:rPr>
                <w:rFonts w:ascii="Arial" w:eastAsia="SimHei" w:hAnsi="Arial" w:hint="eastAsia"/>
              </w:rPr>
              <w:t>学位</w:t>
            </w:r>
          </w:p>
        </w:tc>
      </w:tr>
      <w:tr w:rsidR="00A03682" w14:paraId="71287D33" w14:textId="77777777" w:rsidTr="00B51660">
        <w:tblPrEx>
          <w:tblBorders>
            <w:top w:val="single" w:sz="18" w:space="0" w:color="auto"/>
            <w:bottom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72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</w:tcPr>
          <w:p w14:paraId="15E4A521" w14:textId="77777777" w:rsidR="00A03682" w:rsidRDefault="00A03682" w:rsidP="00B51660">
            <w:pPr>
              <w:spacing w:before="160"/>
              <w:rPr>
                <w:rFonts w:ascii="Arial" w:eastAsia="SimHei" w:hAnsi="Arial"/>
                <w:b/>
                <w:sz w:val="16"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14:paraId="7F9F9BA1" w14:textId="0F9D6E1C" w:rsidR="00A03682" w:rsidRPr="002E610D" w:rsidRDefault="00A03682" w:rsidP="00B51660">
            <w:pPr>
              <w:rPr>
                <w:rFonts w:ascii="Arial" w:eastAsia="SimHei" w:hAnsi="Arial"/>
              </w:rPr>
            </w:pPr>
            <w:r>
              <w:rPr>
                <w:rFonts w:ascii="Arial" w:eastAsia="SimHei" w:hAnsi="Arial"/>
              </w:rPr>
              <w:t>2018</w:t>
            </w:r>
            <w:r>
              <w:rPr>
                <w:rFonts w:ascii="Arial" w:eastAsia="SimHei" w:hAnsi="Arial" w:hint="eastAsia"/>
              </w:rPr>
              <w:t>年</w:t>
            </w:r>
            <w:r>
              <w:rPr>
                <w:rFonts w:ascii="Arial" w:eastAsia="SimHei" w:hAnsi="Arial"/>
              </w:rPr>
              <w:t>9</w:t>
            </w:r>
            <w:r>
              <w:rPr>
                <w:rFonts w:ascii="Arial" w:eastAsia="SimHei" w:hAnsi="Arial" w:hint="eastAsia"/>
              </w:rPr>
              <w:t>月至</w:t>
            </w:r>
            <w:r>
              <w:rPr>
                <w:rFonts w:ascii="Arial" w:eastAsia="SimHei" w:hAnsi="Arial" w:hint="eastAsia"/>
              </w:rPr>
              <w:t>2</w:t>
            </w:r>
            <w:r>
              <w:rPr>
                <w:rFonts w:ascii="Arial" w:eastAsia="SimHei" w:hAnsi="Arial"/>
              </w:rPr>
              <w:t>020</w:t>
            </w:r>
            <w:r>
              <w:rPr>
                <w:rFonts w:ascii="Arial" w:eastAsia="SimHei" w:hAnsi="Arial" w:hint="eastAsia"/>
              </w:rPr>
              <w:t>年</w:t>
            </w:r>
            <w:r>
              <w:rPr>
                <w:rFonts w:ascii="Arial" w:eastAsia="SimHei" w:hAnsi="Arial"/>
              </w:rPr>
              <w:t>3</w:t>
            </w:r>
            <w:r>
              <w:rPr>
                <w:rFonts w:ascii="Arial" w:eastAsia="SimHei" w:hAnsi="Arial" w:hint="eastAsia"/>
              </w:rPr>
              <w:t>月</w:t>
            </w:r>
          </w:p>
        </w:tc>
        <w:tc>
          <w:tcPr>
            <w:tcW w:w="232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29227BFB" w14:textId="68C06011" w:rsidR="00A03682" w:rsidRPr="002E610D" w:rsidRDefault="00A03682" w:rsidP="00B51660">
            <w:pPr>
              <w:rPr>
                <w:rFonts w:ascii="Arial" w:eastAsia="SimHei" w:hAnsi="Arial"/>
              </w:rPr>
            </w:pPr>
            <w:r>
              <w:rPr>
                <w:rFonts w:ascii="Arial" w:eastAsia="SimHei" w:hAnsi="Arial" w:hint="eastAsia"/>
              </w:rPr>
              <w:t>美国西北大学</w:t>
            </w:r>
          </w:p>
        </w:tc>
        <w:tc>
          <w:tcPr>
            <w:tcW w:w="2600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2AFB15D7" w14:textId="55F423C9" w:rsidR="00A03682" w:rsidRPr="002E610D" w:rsidRDefault="00A03682" w:rsidP="00B51660">
            <w:pPr>
              <w:rPr>
                <w:rFonts w:ascii="Arial" w:eastAsia="SimHei" w:hAnsi="Arial"/>
              </w:rPr>
            </w:pPr>
            <w:r>
              <w:rPr>
                <w:rFonts w:ascii="Arial" w:eastAsia="SimHei" w:hAnsi="Arial" w:hint="eastAsia"/>
              </w:rPr>
              <w:t>产品设计创新</w:t>
            </w:r>
          </w:p>
        </w:tc>
        <w:tc>
          <w:tcPr>
            <w:tcW w:w="1400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7D81A1C8" w14:textId="7CB4DEE9" w:rsidR="00A03682" w:rsidRPr="002E610D" w:rsidRDefault="00A03682" w:rsidP="00B51660">
            <w:pPr>
              <w:rPr>
                <w:rFonts w:ascii="Arial" w:eastAsia="SimHei" w:hAnsi="Arial"/>
              </w:rPr>
            </w:pPr>
            <w:r>
              <w:rPr>
                <w:rFonts w:ascii="Arial" w:eastAsia="SimHei" w:hAnsi="Arial" w:hint="eastAsia"/>
              </w:rPr>
              <w:t>研究生</w:t>
            </w:r>
          </w:p>
        </w:tc>
      </w:tr>
      <w:tr w:rsidR="00A03682" w14:paraId="481BF1FA" w14:textId="77777777" w:rsidTr="00B51660">
        <w:tblPrEx>
          <w:tblBorders>
            <w:top w:val="single" w:sz="18" w:space="0" w:color="auto"/>
            <w:bottom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520"/>
        </w:trPr>
        <w:tc>
          <w:tcPr>
            <w:tcW w:w="2160" w:type="dxa"/>
            <w:vMerge w:val="restart"/>
            <w:tcBorders>
              <w:top w:val="single" w:sz="4" w:space="0" w:color="auto"/>
              <w:left w:val="single" w:sz="6" w:space="0" w:color="auto"/>
              <w:bottom w:val="nil"/>
              <w:right w:val="nil"/>
            </w:tcBorders>
          </w:tcPr>
          <w:p w14:paraId="3957FDFF" w14:textId="77777777" w:rsidR="00A03682" w:rsidRPr="002E610D" w:rsidRDefault="00A03682" w:rsidP="00B51660">
            <w:pPr>
              <w:rPr>
                <w:rFonts w:ascii="Arial" w:eastAsia="SimHei" w:hAnsi="Arial"/>
                <w:b/>
              </w:rPr>
            </w:pPr>
            <w:r>
              <w:rPr>
                <w:rFonts w:ascii="Arial" w:eastAsia="SimHei" w:hAnsi="Arial"/>
                <w:b/>
              </w:rPr>
              <w:t>Microsoft</w:t>
            </w:r>
            <w:r w:rsidRPr="002E610D">
              <w:rPr>
                <w:rFonts w:ascii="Arial" w:eastAsia="SimHei" w:hAnsi="Arial" w:hint="eastAsia"/>
                <w:b/>
              </w:rPr>
              <w:t xml:space="preserve"> Internship </w:t>
            </w:r>
            <w:r w:rsidRPr="002E610D">
              <w:rPr>
                <w:rFonts w:ascii="Arial" w:eastAsia="SimHei" w:hAnsi="Arial"/>
                <w:b/>
              </w:rPr>
              <w:t xml:space="preserve">Experience </w:t>
            </w:r>
          </w:p>
          <w:p w14:paraId="7FB7EBD6" w14:textId="77777777" w:rsidR="00A03682" w:rsidRDefault="00A03682" w:rsidP="00B51660">
            <w:pPr>
              <w:rPr>
                <w:rFonts w:ascii="Arial" w:eastAsia="SimHei" w:hAnsi="Arial"/>
                <w:sz w:val="18"/>
              </w:rPr>
            </w:pPr>
            <w:r>
              <w:rPr>
                <w:rFonts w:ascii="Arial" w:eastAsia="SimHei" w:hAnsi="Arial" w:hint="eastAsia"/>
                <w:b/>
                <w:sz w:val="18"/>
              </w:rPr>
              <w:t>微软实习经历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14:paraId="4DDF6687" w14:textId="77777777" w:rsidR="00A03682" w:rsidRPr="002E610D" w:rsidRDefault="00A03682" w:rsidP="00B51660">
            <w:pPr>
              <w:rPr>
                <w:rFonts w:ascii="Arial" w:eastAsia="SimHei" w:hAnsi="Arial"/>
              </w:rPr>
            </w:pPr>
            <w:r w:rsidRPr="002E610D">
              <w:rPr>
                <w:rFonts w:ascii="Arial" w:eastAsia="SimHei" w:hAnsi="Arial"/>
              </w:rPr>
              <w:t xml:space="preserve">Time </w:t>
            </w:r>
            <w:r w:rsidRPr="002E610D">
              <w:rPr>
                <w:rFonts w:ascii="Arial" w:eastAsia="SimHei" w:hAnsi="Arial" w:hint="eastAsia"/>
              </w:rPr>
              <w:t>时间</w:t>
            </w:r>
          </w:p>
          <w:p w14:paraId="0E6D3791" w14:textId="77777777" w:rsidR="00A03682" w:rsidRPr="002E610D" w:rsidRDefault="00A03682" w:rsidP="00B51660">
            <w:pPr>
              <w:rPr>
                <w:rFonts w:ascii="Arial" w:eastAsia="SimHei" w:hAnsi="Arial"/>
              </w:rPr>
            </w:pPr>
            <w:r w:rsidRPr="002E610D">
              <w:rPr>
                <w:rFonts w:ascii="Arial" w:eastAsia="SimHei" w:hAnsi="Arial" w:hint="eastAsia"/>
              </w:rPr>
              <w:t>(</w:t>
            </w:r>
            <w:proofErr w:type="spellStart"/>
            <w:r w:rsidRPr="002E610D">
              <w:rPr>
                <w:rFonts w:ascii="Arial" w:eastAsia="SimHei" w:hAnsi="Arial" w:hint="eastAsia"/>
              </w:rPr>
              <w:t>yyyy</w:t>
            </w:r>
            <w:proofErr w:type="spellEnd"/>
            <w:r w:rsidRPr="002E610D">
              <w:rPr>
                <w:rFonts w:ascii="Arial" w:eastAsia="SimHei" w:hAnsi="Arial" w:hint="eastAsia"/>
              </w:rPr>
              <w:t>/mm-</w:t>
            </w:r>
            <w:proofErr w:type="spellStart"/>
            <w:r w:rsidRPr="002E610D">
              <w:rPr>
                <w:rFonts w:ascii="Arial" w:eastAsia="SimHei" w:hAnsi="Arial" w:hint="eastAsia"/>
              </w:rPr>
              <w:t>yyyy</w:t>
            </w:r>
            <w:proofErr w:type="spellEnd"/>
            <w:r w:rsidRPr="002E610D">
              <w:rPr>
                <w:rFonts w:ascii="Arial" w:eastAsia="SimHei" w:hAnsi="Arial" w:hint="eastAsia"/>
              </w:rPr>
              <w:t>/mm)</w:t>
            </w:r>
          </w:p>
        </w:tc>
        <w:tc>
          <w:tcPr>
            <w:tcW w:w="232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0EF96615" w14:textId="77777777" w:rsidR="00A03682" w:rsidRPr="002E610D" w:rsidRDefault="00A03682" w:rsidP="00B51660">
            <w:pPr>
              <w:rPr>
                <w:rFonts w:ascii="Arial" w:eastAsia="SimHei" w:hAnsi="Arial"/>
              </w:rPr>
            </w:pPr>
            <w:r w:rsidRPr="002E610D">
              <w:rPr>
                <w:rFonts w:ascii="Arial" w:eastAsia="SimHei" w:hAnsi="Arial" w:hint="eastAsia"/>
              </w:rPr>
              <w:t xml:space="preserve">Group </w:t>
            </w:r>
            <w:r w:rsidRPr="002E610D">
              <w:rPr>
                <w:rFonts w:ascii="Arial" w:eastAsia="SimHei" w:hAnsi="Arial" w:hint="eastAsia"/>
              </w:rPr>
              <w:t>组别</w:t>
            </w:r>
          </w:p>
        </w:tc>
        <w:tc>
          <w:tcPr>
            <w:tcW w:w="4000" w:type="dxa"/>
            <w:gridSpan w:val="5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10CDF425" w14:textId="77777777" w:rsidR="00A03682" w:rsidRPr="002E610D" w:rsidRDefault="00A03682" w:rsidP="00B51660">
            <w:pPr>
              <w:rPr>
                <w:rFonts w:ascii="Arial" w:eastAsia="SimHei" w:hAnsi="Arial"/>
              </w:rPr>
            </w:pPr>
            <w:r w:rsidRPr="002E610D">
              <w:rPr>
                <w:rFonts w:ascii="Arial" w:eastAsia="SimHei" w:hAnsi="Arial" w:hint="eastAsia"/>
              </w:rPr>
              <w:t xml:space="preserve">Mentor </w:t>
            </w:r>
            <w:r w:rsidRPr="002E610D">
              <w:rPr>
                <w:rFonts w:ascii="Arial" w:eastAsia="SimHei" w:hAnsi="Arial" w:hint="eastAsia"/>
              </w:rPr>
              <w:t>导师</w:t>
            </w:r>
          </w:p>
        </w:tc>
      </w:tr>
      <w:tr w:rsidR="00A03682" w14:paraId="3562F88A" w14:textId="77777777" w:rsidTr="00B51660">
        <w:tblPrEx>
          <w:tblBorders>
            <w:top w:val="single" w:sz="18" w:space="0" w:color="auto"/>
            <w:bottom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384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31EE90C" w14:textId="77777777" w:rsidR="00A03682" w:rsidRDefault="00A03682" w:rsidP="00B51660">
            <w:pPr>
              <w:spacing w:before="160"/>
              <w:rPr>
                <w:rFonts w:ascii="Arial" w:eastAsia="SimHei" w:hAnsi="Arial"/>
                <w:b/>
                <w:sz w:val="16"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14:paraId="03DF5A6A" w14:textId="13EB6AC6" w:rsidR="00A03682" w:rsidRPr="002E610D" w:rsidRDefault="00A03682" w:rsidP="00B51660">
            <w:pPr>
              <w:rPr>
                <w:rFonts w:ascii="Arial" w:eastAsia="SimHei" w:hAnsi="Arial"/>
              </w:rPr>
            </w:pPr>
            <w:r>
              <w:rPr>
                <w:rFonts w:ascii="Arial" w:eastAsia="SimHei" w:hAnsi="Arial"/>
              </w:rPr>
              <w:t>2019</w:t>
            </w:r>
            <w:r>
              <w:rPr>
                <w:rFonts w:ascii="Arial" w:eastAsia="SimHei" w:hAnsi="Arial" w:hint="eastAsia"/>
              </w:rPr>
              <w:t>/</w:t>
            </w:r>
            <w:r>
              <w:rPr>
                <w:rFonts w:ascii="Arial" w:eastAsia="SimHei" w:hAnsi="Arial"/>
              </w:rPr>
              <w:t>06-2019/09</w:t>
            </w:r>
          </w:p>
        </w:tc>
        <w:tc>
          <w:tcPr>
            <w:tcW w:w="232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2A9C3B19" w14:textId="3E7C982D" w:rsidR="00A03682" w:rsidRPr="002E610D" w:rsidRDefault="00A03682" w:rsidP="00B51660">
            <w:pPr>
              <w:rPr>
                <w:rFonts w:ascii="Arial" w:eastAsia="SimHei" w:hAnsi="Arial"/>
              </w:rPr>
            </w:pPr>
            <w:r>
              <w:rPr>
                <w:rFonts w:ascii="Arial" w:eastAsia="SimHei" w:hAnsi="Arial"/>
              </w:rPr>
              <w:t>Studio 8</w:t>
            </w:r>
          </w:p>
        </w:tc>
        <w:tc>
          <w:tcPr>
            <w:tcW w:w="4000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93F676" w14:textId="2AD470B5" w:rsidR="00A03682" w:rsidRPr="002E610D" w:rsidRDefault="00A03682" w:rsidP="00B51660">
            <w:pPr>
              <w:rPr>
                <w:rFonts w:ascii="Arial" w:eastAsia="SimHei" w:hAnsi="Arial"/>
              </w:rPr>
            </w:pPr>
            <w:r>
              <w:rPr>
                <w:rFonts w:ascii="Arial" w:eastAsia="SimHei" w:hAnsi="Arial"/>
              </w:rPr>
              <w:t xml:space="preserve">Yan </w:t>
            </w:r>
            <w:proofErr w:type="spellStart"/>
            <w:r>
              <w:rPr>
                <w:rFonts w:ascii="Arial" w:eastAsia="SimHei" w:hAnsi="Arial"/>
              </w:rPr>
              <w:t>Yan</w:t>
            </w:r>
            <w:proofErr w:type="spellEnd"/>
          </w:p>
        </w:tc>
      </w:tr>
      <w:tr w:rsidR="00A03682" w14:paraId="7E766A0B" w14:textId="77777777" w:rsidTr="00B51660">
        <w:tblPrEx>
          <w:tblBorders>
            <w:top w:val="single" w:sz="18" w:space="0" w:color="auto"/>
            <w:bottom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357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</w:tcPr>
          <w:p w14:paraId="30E5A0A6" w14:textId="77777777" w:rsidR="00A03682" w:rsidRDefault="00A03682" w:rsidP="00B51660">
            <w:pPr>
              <w:spacing w:before="160"/>
              <w:rPr>
                <w:rFonts w:ascii="Arial" w:eastAsia="SimHei" w:hAnsi="Arial"/>
                <w:b/>
                <w:sz w:val="16"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14:paraId="7450C3F6" w14:textId="77777777" w:rsidR="00A03682" w:rsidRPr="002E610D" w:rsidRDefault="00A03682" w:rsidP="00B51660">
            <w:pPr>
              <w:rPr>
                <w:rFonts w:ascii="Arial" w:eastAsia="SimHei" w:hAnsi="Arial"/>
              </w:rPr>
            </w:pPr>
          </w:p>
        </w:tc>
        <w:tc>
          <w:tcPr>
            <w:tcW w:w="232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597AB564" w14:textId="77777777" w:rsidR="00A03682" w:rsidRPr="002E610D" w:rsidRDefault="00A03682" w:rsidP="00B51660">
            <w:pPr>
              <w:rPr>
                <w:rFonts w:ascii="Arial" w:eastAsia="SimHei" w:hAnsi="Arial"/>
              </w:rPr>
            </w:pPr>
          </w:p>
        </w:tc>
        <w:tc>
          <w:tcPr>
            <w:tcW w:w="4000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8DB570" w14:textId="77777777" w:rsidR="00A03682" w:rsidRPr="002E610D" w:rsidRDefault="00A03682" w:rsidP="00B51660">
            <w:pPr>
              <w:rPr>
                <w:rFonts w:ascii="Arial" w:eastAsia="SimHei" w:hAnsi="Arial"/>
              </w:rPr>
            </w:pPr>
          </w:p>
        </w:tc>
      </w:tr>
      <w:tr w:rsidR="00A03682" w14:paraId="22EFB7BF" w14:textId="77777777" w:rsidTr="00B51660">
        <w:tblPrEx>
          <w:tblBorders>
            <w:top w:val="single" w:sz="18" w:space="0" w:color="auto"/>
            <w:bottom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520"/>
        </w:trPr>
        <w:tc>
          <w:tcPr>
            <w:tcW w:w="21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FCF1877" w14:textId="77777777" w:rsidR="00A03682" w:rsidRDefault="00A03682" w:rsidP="00B51660">
            <w:pPr>
              <w:spacing w:before="160"/>
              <w:rPr>
                <w:rFonts w:ascii="Arial" w:eastAsia="SimHei" w:hAnsi="Arial"/>
                <w:sz w:val="16"/>
              </w:rPr>
            </w:pPr>
            <w:r>
              <w:rPr>
                <w:rFonts w:ascii="Arial" w:eastAsia="SimHei" w:hAnsi="Arial" w:hint="eastAsia"/>
                <w:sz w:val="16"/>
              </w:rPr>
              <w:t>Why you leave from Microsoft?</w:t>
            </w:r>
          </w:p>
          <w:p w14:paraId="66EA596E" w14:textId="77777777" w:rsidR="00A03682" w:rsidRDefault="00A03682" w:rsidP="00B51660">
            <w:pPr>
              <w:spacing w:before="160"/>
              <w:rPr>
                <w:ins w:id="1" w:author="v-mwchen" w:date="2006-04-19T15:02:00Z"/>
                <w:rFonts w:ascii="Arial" w:eastAsia="SimHei" w:hAnsi="Arial"/>
                <w:b/>
                <w:sz w:val="16"/>
              </w:rPr>
            </w:pPr>
            <w:r w:rsidRPr="00D928F8">
              <w:rPr>
                <w:rFonts w:ascii="Arial" w:eastAsia="SimHei" w:hAnsi="Arial" w:hint="eastAsia"/>
                <w:b/>
                <w:sz w:val="16"/>
              </w:rPr>
              <w:t>离开</w:t>
            </w:r>
            <w:r>
              <w:rPr>
                <w:rFonts w:ascii="Arial" w:eastAsia="SimHei" w:hAnsi="Arial" w:hint="eastAsia"/>
                <w:b/>
                <w:sz w:val="16"/>
              </w:rPr>
              <w:t>微软</w:t>
            </w:r>
            <w:r w:rsidRPr="00D928F8">
              <w:rPr>
                <w:rFonts w:ascii="Arial" w:eastAsia="SimHei" w:hAnsi="Arial" w:hint="eastAsia"/>
                <w:b/>
                <w:sz w:val="16"/>
              </w:rPr>
              <w:t>的原因</w:t>
            </w:r>
          </w:p>
          <w:p w14:paraId="4775C6C0" w14:textId="77777777" w:rsidR="00A03682" w:rsidRPr="00D928F8" w:rsidRDefault="00A03682" w:rsidP="00B51660">
            <w:pPr>
              <w:spacing w:before="160"/>
              <w:rPr>
                <w:rFonts w:ascii="Arial" w:eastAsia="SimHei" w:hAnsi="Arial"/>
                <w:b/>
                <w:sz w:val="16"/>
              </w:rPr>
            </w:pPr>
          </w:p>
        </w:tc>
        <w:tc>
          <w:tcPr>
            <w:tcW w:w="875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567BE9" w14:textId="77777777" w:rsidR="00A03682" w:rsidRDefault="00673073" w:rsidP="00B51660">
            <w:pPr>
              <w:spacing w:before="160"/>
              <w:rPr>
                <w:rFonts w:ascii="Arial" w:eastAsia="SimHei" w:hAnsi="Arial"/>
                <w:sz w:val="16"/>
              </w:rPr>
            </w:pPr>
            <w:r>
              <w:rPr>
                <w:rFonts w:ascii="Arial" w:eastAsia="SimHei" w:hAnsi="Arial"/>
                <w:noProof/>
                <w:sz w:val="16"/>
              </w:rPr>
              <w:pict w14:anchorId="03DE39F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alt="" style="width:180.25pt;height:17.9pt;mso-width-percent:0;mso-height-percent:0;mso-width-percent:0;mso-height-percent:0">
                  <v:imagedata r:id="rId4" o:title=""/>
                </v:shape>
              </w:pict>
            </w:r>
          </w:p>
          <w:p w14:paraId="6CDC4A0C" w14:textId="70437D63" w:rsidR="00A03682" w:rsidRDefault="00673073" w:rsidP="00B51660">
            <w:pPr>
              <w:spacing w:before="160"/>
              <w:rPr>
                <w:rFonts w:ascii="Arial" w:eastAsia="SimHei" w:hAnsi="Arial"/>
                <w:sz w:val="16"/>
              </w:rPr>
            </w:pPr>
            <w:r>
              <w:rPr>
                <w:rFonts w:ascii="Arial" w:eastAsia="SimHei" w:hAnsi="Arial"/>
                <w:noProof/>
                <w:sz w:val="16"/>
              </w:rPr>
              <w:pict w14:anchorId="542CFF1D">
                <v:shape id="_x0000_i1030" type="#_x0000_t75" alt="" style="width:180.25pt;height:17.9pt;mso-width-percent:0;mso-height-percent:0;mso-width-percent:0;mso-height-percent:0">
                  <v:imagedata r:id="rId5" o:title=""/>
                </v:shape>
              </w:pict>
            </w:r>
          </w:p>
          <w:p w14:paraId="5A11953C" w14:textId="77777777" w:rsidR="00A03682" w:rsidRDefault="00673073" w:rsidP="00B51660">
            <w:pPr>
              <w:spacing w:before="160"/>
              <w:rPr>
                <w:rFonts w:ascii="Arial" w:eastAsia="SimHei" w:hAnsi="Arial"/>
                <w:sz w:val="16"/>
              </w:rPr>
            </w:pPr>
            <w:r>
              <w:rPr>
                <w:rFonts w:ascii="Arial" w:eastAsia="SimHei" w:hAnsi="Arial"/>
                <w:noProof/>
                <w:sz w:val="16"/>
              </w:rPr>
              <w:pict w14:anchorId="0D7D5FA3">
                <v:shape id="_x0000_i1029" type="#_x0000_t75" alt="" style="width:180.25pt;height:17.9pt;mso-width-percent:0;mso-height-percent:0;mso-width-percent:0;mso-height-percent:0">
                  <v:imagedata r:id="rId6" o:title=""/>
                </v:shape>
              </w:pict>
            </w:r>
          </w:p>
          <w:p w14:paraId="6F9707C5" w14:textId="77777777" w:rsidR="00A03682" w:rsidRDefault="00673073" w:rsidP="00B51660">
            <w:pPr>
              <w:spacing w:before="160"/>
              <w:rPr>
                <w:rFonts w:ascii="Arial" w:eastAsia="SimHei" w:hAnsi="Arial"/>
                <w:sz w:val="16"/>
              </w:rPr>
            </w:pPr>
            <w:r>
              <w:rPr>
                <w:rFonts w:ascii="Arial" w:eastAsia="SimHei" w:hAnsi="Arial"/>
                <w:noProof/>
                <w:sz w:val="16"/>
              </w:rPr>
              <w:pict w14:anchorId="0412F6AA">
                <v:shape id="_x0000_i1028" type="#_x0000_t75" alt="" style="width:180.25pt;height:17.9pt;mso-width-percent:0;mso-height-percent:0;mso-width-percent:0;mso-height-percent:0">
                  <v:imagedata r:id="rId7" o:title=""/>
                </v:shape>
              </w:pict>
            </w:r>
          </w:p>
          <w:p w14:paraId="1011FCC4" w14:textId="77777777" w:rsidR="00A03682" w:rsidRDefault="00673073" w:rsidP="00B51660">
            <w:pPr>
              <w:spacing w:before="160"/>
              <w:rPr>
                <w:rFonts w:ascii="Arial" w:eastAsia="SimHei" w:hAnsi="Arial"/>
                <w:sz w:val="16"/>
              </w:rPr>
            </w:pPr>
            <w:r>
              <w:rPr>
                <w:rFonts w:ascii="Arial" w:eastAsia="SimHei" w:hAnsi="Arial"/>
                <w:noProof/>
                <w:sz w:val="16"/>
              </w:rPr>
              <w:pict w14:anchorId="5DF29C2D">
                <v:shape id="_x0000_i1027" type="#_x0000_t75" alt="" style="width:182.05pt;height:17.9pt;mso-width-percent:0;mso-height-percent:0;mso-width-percent:0;mso-height-percent:0">
                  <v:imagedata r:id="rId8" o:title=""/>
                </v:shape>
              </w:pict>
            </w:r>
          </w:p>
          <w:p w14:paraId="1D1AA9C5" w14:textId="77777777" w:rsidR="00A03682" w:rsidRPr="00D928F8" w:rsidRDefault="00673073" w:rsidP="00B51660">
            <w:pPr>
              <w:spacing w:before="160"/>
              <w:rPr>
                <w:rFonts w:ascii="Arial" w:eastAsia="SimHei" w:hAnsi="Arial"/>
                <w:sz w:val="16"/>
              </w:rPr>
            </w:pPr>
            <w:r>
              <w:rPr>
                <w:rFonts w:ascii="Arial" w:eastAsia="SimHei" w:hAnsi="Arial"/>
                <w:noProof/>
                <w:sz w:val="16"/>
              </w:rPr>
              <w:pict w14:anchorId="20929E48">
                <v:shape id="_x0000_i1026" type="#_x0000_t75" alt="" style="width:187.55pt;height:17.9pt;mso-width-percent:0;mso-height-percent:0;mso-width-percent:0;mso-height-percent:0">
                  <v:imagedata r:id="rId9" o:title=""/>
                </v:shape>
              </w:pict>
            </w:r>
            <w:r>
              <w:rPr>
                <w:rFonts w:ascii="Arial" w:eastAsia="SimHei" w:hAnsi="Arial"/>
                <w:noProof/>
                <w:sz w:val="16"/>
              </w:rPr>
              <w:pict w14:anchorId="25163779">
                <v:shape id="_x0000_i1025" type="#_x0000_t75" alt="" style="width:204.55pt;height:17.9pt;mso-width-percent:0;mso-height-percent:0;mso-width-percent:0;mso-height-percent:0">
                  <v:imagedata r:id="rId10" o:title=""/>
                </v:shape>
              </w:pict>
            </w:r>
          </w:p>
        </w:tc>
      </w:tr>
      <w:tr w:rsidR="00A03682" w14:paraId="64BEFE18" w14:textId="77777777" w:rsidTr="00B51660">
        <w:tblPrEx>
          <w:tblBorders>
            <w:top w:val="single" w:sz="18" w:space="0" w:color="auto"/>
            <w:bottom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1617"/>
        </w:trPr>
        <w:tc>
          <w:tcPr>
            <w:tcW w:w="21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168D14F" w14:textId="77777777" w:rsidR="00A03682" w:rsidRDefault="00A03682" w:rsidP="00B51660">
            <w:pPr>
              <w:spacing w:before="160"/>
              <w:rPr>
                <w:rFonts w:ascii="Arial" w:eastAsia="SimHei" w:hAnsi="Arial"/>
                <w:sz w:val="16"/>
              </w:rPr>
            </w:pPr>
            <w:proofErr w:type="gramStart"/>
            <w:r>
              <w:rPr>
                <w:rFonts w:ascii="Arial" w:eastAsia="SimHei" w:hAnsi="Arial" w:hint="eastAsia"/>
                <w:sz w:val="16"/>
              </w:rPr>
              <w:t>You</w:t>
            </w:r>
            <w:proofErr w:type="gramEnd"/>
            <w:r>
              <w:rPr>
                <w:rFonts w:ascii="Arial" w:eastAsia="SimHei" w:hAnsi="Arial" w:hint="eastAsia"/>
                <w:sz w:val="16"/>
              </w:rPr>
              <w:t xml:space="preserve"> future plan after checking out from Microsoft</w:t>
            </w:r>
          </w:p>
          <w:p w14:paraId="0D32A303" w14:textId="77777777" w:rsidR="00A03682" w:rsidRDefault="00A03682" w:rsidP="00B51660">
            <w:pPr>
              <w:spacing w:before="160"/>
              <w:rPr>
                <w:rFonts w:ascii="Arial" w:eastAsia="SimHei" w:hAnsi="Arial"/>
                <w:b/>
                <w:sz w:val="18"/>
              </w:rPr>
            </w:pPr>
            <w:r>
              <w:rPr>
                <w:rFonts w:ascii="Arial" w:eastAsia="SimHei" w:hAnsi="Arial" w:hint="eastAsia"/>
                <w:sz w:val="16"/>
              </w:rPr>
              <w:t xml:space="preserve"> </w:t>
            </w:r>
            <w:r w:rsidRPr="00AA7EB1">
              <w:rPr>
                <w:rFonts w:ascii="Arial" w:eastAsia="SimHei" w:hAnsi="Arial" w:hint="eastAsia"/>
                <w:b/>
                <w:sz w:val="18"/>
              </w:rPr>
              <w:t>未来去向</w:t>
            </w:r>
            <w:r>
              <w:rPr>
                <w:rFonts w:ascii="Arial" w:eastAsia="SimHei" w:hAnsi="Arial" w:hint="eastAsia"/>
                <w:sz w:val="16"/>
              </w:rPr>
              <w:t>是指</w:t>
            </w:r>
            <w:r w:rsidRPr="008C51DB">
              <w:rPr>
                <w:rFonts w:ascii="Arial" w:eastAsia="SimHei" w:hAnsi="Arial" w:hint="eastAsia"/>
                <w:sz w:val="16"/>
              </w:rPr>
              <w:t>你在离开</w:t>
            </w:r>
            <w:r>
              <w:rPr>
                <w:rFonts w:ascii="Arial" w:eastAsia="SimHei" w:hAnsi="Arial" w:hint="eastAsia"/>
                <w:sz w:val="16"/>
              </w:rPr>
              <w:t>微软</w:t>
            </w:r>
            <w:r w:rsidRPr="008C51DB">
              <w:rPr>
                <w:rFonts w:ascii="Arial" w:eastAsia="SimHei" w:hAnsi="Arial" w:hint="eastAsia"/>
                <w:sz w:val="16"/>
              </w:rPr>
              <w:t>后的打算。为了解联系方式的变化情况，你只需选择其一，并写出将要去的学校或单位即可。</w:t>
            </w:r>
          </w:p>
        </w:tc>
        <w:tc>
          <w:tcPr>
            <w:tcW w:w="875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45F5D" w14:textId="77777777" w:rsidR="00A03682" w:rsidRDefault="00A03682" w:rsidP="00B51660">
            <w:pPr>
              <w:spacing w:before="160"/>
              <w:rPr>
                <w:rFonts w:ascii="Arial" w:eastAsia="SimHei" w:hAnsi="Arial"/>
                <w:sz w:val="16"/>
              </w:rPr>
            </w:pPr>
            <w:r>
              <w:rPr>
                <w:rFonts w:ascii="Arial" w:eastAsia="SimHei" w:hAnsi="Arial" w:hint="eastAsia"/>
                <w:sz w:val="16"/>
              </w:rPr>
              <w:t>Continue the study in the current university/continue the study in the overseas university/work</w:t>
            </w:r>
          </w:p>
          <w:p w14:paraId="1F075E33" w14:textId="77777777" w:rsidR="00A03682" w:rsidRDefault="00A03682" w:rsidP="00B51660">
            <w:pPr>
              <w:spacing w:before="160"/>
              <w:rPr>
                <w:rFonts w:ascii="Arial" w:eastAsia="SimHei" w:hAnsi="Arial"/>
                <w:sz w:val="16"/>
              </w:rPr>
            </w:pPr>
            <w:r w:rsidRPr="00BE38BA">
              <w:rPr>
                <w:rFonts w:ascii="Arial" w:eastAsia="SimHei" w:hAnsi="Arial" w:hint="eastAsia"/>
                <w:sz w:val="16"/>
              </w:rPr>
              <w:t>升学</w:t>
            </w:r>
            <w:r w:rsidRPr="00BE38BA">
              <w:rPr>
                <w:rFonts w:ascii="Arial" w:eastAsia="SimHei" w:hAnsi="Arial" w:hint="eastAsia"/>
                <w:sz w:val="16"/>
              </w:rPr>
              <w:t xml:space="preserve"> / </w:t>
            </w:r>
            <w:r w:rsidRPr="00BE38BA">
              <w:rPr>
                <w:rFonts w:ascii="Arial" w:eastAsia="SimHei" w:hAnsi="Arial" w:hint="eastAsia"/>
                <w:sz w:val="16"/>
              </w:rPr>
              <w:t>出国留学</w:t>
            </w:r>
            <w:r w:rsidRPr="00BE38BA">
              <w:rPr>
                <w:rFonts w:ascii="Arial" w:eastAsia="SimHei" w:hAnsi="Arial" w:hint="eastAsia"/>
                <w:sz w:val="16"/>
              </w:rPr>
              <w:t xml:space="preserve"> / </w:t>
            </w:r>
            <w:r w:rsidRPr="00BE38BA">
              <w:rPr>
                <w:rFonts w:ascii="Arial" w:eastAsia="SimHei" w:hAnsi="Arial" w:hint="eastAsia"/>
                <w:sz w:val="16"/>
              </w:rPr>
              <w:t>工作</w:t>
            </w:r>
          </w:p>
          <w:p w14:paraId="3EEB523F" w14:textId="78C996AF" w:rsidR="00A03682" w:rsidRPr="008C51DB" w:rsidRDefault="00A03682" w:rsidP="00B51660">
            <w:pPr>
              <w:spacing w:before="160"/>
              <w:rPr>
                <w:rFonts w:ascii="Arial" w:eastAsia="SimHei" w:hAnsi="Arial"/>
                <w:sz w:val="16"/>
              </w:rPr>
            </w:pPr>
            <w:r>
              <w:rPr>
                <w:rFonts w:ascii="Arial" w:eastAsia="SimHei" w:hAnsi="Arial" w:hint="eastAsia"/>
                <w:sz w:val="16"/>
              </w:rPr>
              <w:t>继续美国西北大学学业</w:t>
            </w:r>
          </w:p>
        </w:tc>
      </w:tr>
    </w:tbl>
    <w:p w14:paraId="5A299E83" w14:textId="77777777" w:rsidR="0010100F" w:rsidRDefault="00673073"/>
    <w:sectPr w:rsidR="0010100F">
      <w:pgSz w:w="12240" w:h="15840" w:code="1"/>
      <w:pgMar w:top="357" w:right="448" w:bottom="357" w:left="476" w:header="720" w:footer="720" w:gutter="0"/>
      <w:cols w:space="720"/>
      <w:docGrid w:linePitch="27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682"/>
    <w:rsid w:val="00165830"/>
    <w:rsid w:val="00673073"/>
    <w:rsid w:val="00925441"/>
    <w:rsid w:val="00982DD4"/>
    <w:rsid w:val="00A03682"/>
    <w:rsid w:val="00EA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C249D"/>
  <w15:chartTrackingRefBased/>
  <w15:docId w15:val="{664CD82C-8ED8-8B41-84DF-3A63FEF63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682"/>
    <w:rPr>
      <w:rFonts w:ascii="Times New Roman" w:eastAsia="SimSu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03682"/>
    <w:pPr>
      <w:keepNext/>
      <w:outlineLvl w:val="0"/>
    </w:pPr>
    <w:rPr>
      <w:rFonts w:ascii="Arial" w:hAnsi="Arial"/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03682"/>
    <w:rPr>
      <w:rFonts w:ascii="Arial" w:eastAsia="SimSun" w:hAnsi="Arial" w:cs="Times New Roman"/>
      <w:b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fontTable" Target="fontTable.xml"/><Relationship Id="rId5" Type="http://schemas.openxmlformats.org/officeDocument/2006/relationships/image" Target="media/image2.wmf"/><Relationship Id="rId10" Type="http://schemas.openxmlformats.org/officeDocument/2006/relationships/image" Target="media/image7.wmf"/><Relationship Id="rId4" Type="http://schemas.openxmlformats.org/officeDocument/2006/relationships/image" Target="media/image1.wmf"/><Relationship Id="rId9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Yifei Gong</dc:creator>
  <cp:keywords/>
  <dc:description/>
  <cp:lastModifiedBy>Yifei Gong</cp:lastModifiedBy>
  <cp:revision>2</cp:revision>
  <dcterms:created xsi:type="dcterms:W3CDTF">2019-09-18T11:55:00Z</dcterms:created>
  <dcterms:modified xsi:type="dcterms:W3CDTF">2019-09-18T12:00:00Z</dcterms:modified>
</cp:coreProperties>
</file>